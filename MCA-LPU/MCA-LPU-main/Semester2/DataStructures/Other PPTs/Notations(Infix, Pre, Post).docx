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2BE" w:rsidRPr="00AA0E9B" w:rsidRDefault="001442BE" w:rsidP="00D12E32">
      <w:pPr>
        <w:spacing w:before="100" w:beforeAutospacing="1" w:after="100" w:afterAutospacing="1" w:line="240" w:lineRule="auto"/>
        <w:jc w:val="both"/>
        <w:rPr>
          <w:rFonts w:ascii="Times New Roman" w:eastAsia="Times New Roman" w:hAnsi="Times New Roman" w:cs="Times New Roman"/>
          <w:b/>
          <w:sz w:val="24"/>
          <w:szCs w:val="24"/>
        </w:rPr>
      </w:pPr>
      <w:r w:rsidRPr="00AA0E9B">
        <w:rPr>
          <w:rFonts w:ascii="Times New Roman" w:eastAsia="Times New Roman" w:hAnsi="Times New Roman" w:cs="Times New Roman"/>
          <w:b/>
          <w:sz w:val="24"/>
          <w:szCs w:val="24"/>
        </w:rPr>
        <w:t>Notations</w:t>
      </w:r>
    </w:p>
    <w:p w:rsidR="001442BE" w:rsidRPr="00AA0E9B" w:rsidRDefault="001442BE" w:rsidP="00D12E32">
      <w:pPr>
        <w:spacing w:before="100" w:beforeAutospacing="1" w:after="100" w:afterAutospacing="1"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An arithmetic expression can be written in three different but equivalent </w:t>
      </w:r>
      <w:proofErr w:type="gramStart"/>
      <w:r w:rsidRPr="00AA0E9B">
        <w:rPr>
          <w:rFonts w:ascii="Times New Roman" w:eastAsia="Times New Roman" w:hAnsi="Times New Roman" w:cs="Times New Roman"/>
          <w:sz w:val="24"/>
          <w:szCs w:val="24"/>
        </w:rPr>
        <w:t>notation</w:t>
      </w:r>
      <w:proofErr w:type="gramEnd"/>
      <w:r w:rsidRPr="00AA0E9B">
        <w:rPr>
          <w:rFonts w:ascii="Times New Roman" w:eastAsia="Times New Roman" w:hAnsi="Times New Roman" w:cs="Times New Roman"/>
          <w:sz w:val="24"/>
          <w:szCs w:val="24"/>
        </w:rPr>
        <w:t xml:space="preserve"> −</w:t>
      </w:r>
    </w:p>
    <w:p w:rsidR="001442BE" w:rsidRPr="00AA0E9B" w:rsidRDefault="001442BE" w:rsidP="00D12E3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Infix Notation</w:t>
      </w:r>
    </w:p>
    <w:p w:rsidR="001442BE" w:rsidRPr="00AA0E9B" w:rsidRDefault="001442BE" w:rsidP="00D12E3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Prefix (Polish) Notation</w:t>
      </w:r>
    </w:p>
    <w:p w:rsidR="001442BE" w:rsidRPr="00AA0E9B" w:rsidRDefault="001442BE" w:rsidP="00D12E3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Postfix (Reverse-Polish) Notation</w:t>
      </w:r>
    </w:p>
    <w:p w:rsidR="001442BE" w:rsidRPr="00AA0E9B" w:rsidRDefault="001442BE" w:rsidP="00D12E32">
      <w:pPr>
        <w:spacing w:before="100" w:beforeAutospacing="1" w:after="100" w:afterAutospacing="1"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These notations are named as how they use operator in expression. </w:t>
      </w:r>
    </w:p>
    <w:p w:rsidR="001442BE" w:rsidRPr="00AA0E9B" w:rsidRDefault="001442BE" w:rsidP="00D12E32">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AA0E9B">
        <w:rPr>
          <w:rFonts w:ascii="Times New Roman" w:eastAsia="Times New Roman" w:hAnsi="Times New Roman" w:cs="Times New Roman"/>
          <w:b/>
          <w:bCs/>
          <w:sz w:val="24"/>
          <w:szCs w:val="24"/>
        </w:rPr>
        <w:t>Infix Notation</w:t>
      </w:r>
    </w:p>
    <w:p w:rsidR="001442BE" w:rsidRPr="00AA0E9B" w:rsidRDefault="001442BE" w:rsidP="00D12E32">
      <w:pPr>
        <w:spacing w:before="100" w:beforeAutospacing="1" w:after="100" w:afterAutospacing="1"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An expression is written in </w:t>
      </w:r>
      <w:r w:rsidRPr="00AA0E9B">
        <w:rPr>
          <w:rFonts w:ascii="Times New Roman" w:eastAsia="Times New Roman" w:hAnsi="Times New Roman" w:cs="Times New Roman"/>
          <w:b/>
          <w:bCs/>
          <w:sz w:val="24"/>
          <w:szCs w:val="24"/>
        </w:rPr>
        <w:t>infix</w:t>
      </w:r>
      <w:r w:rsidRPr="00AA0E9B">
        <w:rPr>
          <w:rFonts w:ascii="Times New Roman" w:eastAsia="Times New Roman" w:hAnsi="Times New Roman" w:cs="Times New Roman"/>
          <w:sz w:val="24"/>
          <w:szCs w:val="24"/>
        </w:rPr>
        <w:t xml:space="preserve"> notation, e.g. </w:t>
      </w:r>
      <w:r w:rsidRPr="00AA0E9B">
        <w:rPr>
          <w:rFonts w:ascii="Times New Roman" w:eastAsia="Times New Roman" w:hAnsi="Times New Roman" w:cs="Times New Roman"/>
          <w:b/>
          <w:sz w:val="24"/>
          <w:szCs w:val="24"/>
        </w:rPr>
        <w:t>a - b + c,</w:t>
      </w:r>
      <w:r w:rsidRPr="00AA0E9B">
        <w:rPr>
          <w:rFonts w:ascii="Times New Roman" w:eastAsia="Times New Roman" w:hAnsi="Times New Roman" w:cs="Times New Roman"/>
          <w:sz w:val="24"/>
          <w:szCs w:val="24"/>
        </w:rPr>
        <w:t xml:space="preserve"> where operators are used </w:t>
      </w:r>
      <w:r w:rsidRPr="00AA0E9B">
        <w:rPr>
          <w:rFonts w:ascii="Times New Roman" w:eastAsia="Times New Roman" w:hAnsi="Times New Roman" w:cs="Times New Roman"/>
          <w:b/>
          <w:bCs/>
          <w:sz w:val="24"/>
          <w:szCs w:val="24"/>
        </w:rPr>
        <w:t>in</w:t>
      </w:r>
      <w:r w:rsidRPr="00AA0E9B">
        <w:rPr>
          <w:rFonts w:ascii="Times New Roman" w:eastAsia="Times New Roman" w:hAnsi="Times New Roman" w:cs="Times New Roman"/>
          <w:sz w:val="24"/>
          <w:szCs w:val="24"/>
        </w:rPr>
        <w:t>-between operands. It is easy for us humans to read, write, and speak in infix notation but the same does not go well with computing devices. An algorithm to process infix notation could be difficult and costly in terms of time and space consumption.</w:t>
      </w:r>
    </w:p>
    <w:p w:rsidR="001442BE" w:rsidRPr="00AA0E9B" w:rsidRDefault="001442BE" w:rsidP="00D12E32">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AA0E9B">
        <w:rPr>
          <w:rFonts w:ascii="Times New Roman" w:eastAsia="Times New Roman" w:hAnsi="Times New Roman" w:cs="Times New Roman"/>
          <w:b/>
          <w:bCs/>
          <w:sz w:val="24"/>
          <w:szCs w:val="24"/>
        </w:rPr>
        <w:t>Prefix Notation</w:t>
      </w:r>
    </w:p>
    <w:p w:rsidR="001442BE" w:rsidRPr="00AA0E9B" w:rsidRDefault="001442BE" w:rsidP="00D12E32">
      <w:pPr>
        <w:spacing w:before="100" w:beforeAutospacing="1" w:after="100" w:afterAutospacing="1"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In this notation, operator is </w:t>
      </w:r>
      <w:r w:rsidRPr="00AA0E9B">
        <w:rPr>
          <w:rFonts w:ascii="Times New Roman" w:eastAsia="Times New Roman" w:hAnsi="Times New Roman" w:cs="Times New Roman"/>
          <w:b/>
          <w:bCs/>
          <w:sz w:val="24"/>
          <w:szCs w:val="24"/>
        </w:rPr>
        <w:t>prefix</w:t>
      </w:r>
      <w:r w:rsidRPr="00AA0E9B">
        <w:rPr>
          <w:rFonts w:ascii="Times New Roman" w:eastAsia="Times New Roman" w:hAnsi="Times New Roman" w:cs="Times New Roman"/>
          <w:sz w:val="24"/>
          <w:szCs w:val="24"/>
        </w:rPr>
        <w:t xml:space="preserve">ed to operands. Operator is written ahead of operands. For example: </w:t>
      </w:r>
      <w:r w:rsidRPr="00AA0E9B">
        <w:rPr>
          <w:rFonts w:ascii="Times New Roman" w:eastAsia="Times New Roman" w:hAnsi="Times New Roman" w:cs="Times New Roman"/>
          <w:b/>
          <w:bCs/>
          <w:sz w:val="24"/>
          <w:szCs w:val="24"/>
        </w:rPr>
        <w:t>+ab</w:t>
      </w:r>
      <w:r w:rsidRPr="00AA0E9B">
        <w:rPr>
          <w:rFonts w:ascii="Times New Roman" w:eastAsia="Times New Roman" w:hAnsi="Times New Roman" w:cs="Times New Roman"/>
          <w:sz w:val="24"/>
          <w:szCs w:val="24"/>
        </w:rPr>
        <w:t xml:space="preserve">. This is equivalent to its infix notation </w:t>
      </w:r>
      <w:r w:rsidRPr="00AA0E9B">
        <w:rPr>
          <w:rFonts w:ascii="Times New Roman" w:eastAsia="Times New Roman" w:hAnsi="Times New Roman" w:cs="Times New Roman"/>
          <w:b/>
          <w:bCs/>
          <w:sz w:val="24"/>
          <w:szCs w:val="24"/>
        </w:rPr>
        <w:t>a + b</w:t>
      </w:r>
      <w:r w:rsidRPr="00AA0E9B">
        <w:rPr>
          <w:rFonts w:ascii="Times New Roman" w:eastAsia="Times New Roman" w:hAnsi="Times New Roman" w:cs="Times New Roman"/>
          <w:sz w:val="24"/>
          <w:szCs w:val="24"/>
        </w:rPr>
        <w:t xml:space="preserve">. Prefix notation is also known as </w:t>
      </w:r>
      <w:r w:rsidRPr="00AA0E9B">
        <w:rPr>
          <w:rFonts w:ascii="Times New Roman" w:eastAsia="Times New Roman" w:hAnsi="Times New Roman" w:cs="Times New Roman"/>
          <w:b/>
          <w:bCs/>
          <w:sz w:val="24"/>
          <w:szCs w:val="24"/>
        </w:rPr>
        <w:t>Polish Notation</w:t>
      </w:r>
      <w:r w:rsidRPr="00AA0E9B">
        <w:rPr>
          <w:rFonts w:ascii="Times New Roman" w:eastAsia="Times New Roman" w:hAnsi="Times New Roman" w:cs="Times New Roman"/>
          <w:sz w:val="24"/>
          <w:szCs w:val="24"/>
        </w:rPr>
        <w:t>.</w:t>
      </w:r>
    </w:p>
    <w:p w:rsidR="001442BE" w:rsidRPr="00AA0E9B" w:rsidRDefault="001442BE" w:rsidP="00D12E32">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AA0E9B">
        <w:rPr>
          <w:rFonts w:ascii="Times New Roman" w:eastAsia="Times New Roman" w:hAnsi="Times New Roman" w:cs="Times New Roman"/>
          <w:b/>
          <w:bCs/>
          <w:sz w:val="24"/>
          <w:szCs w:val="24"/>
        </w:rPr>
        <w:t>Postfix Notation</w:t>
      </w:r>
    </w:p>
    <w:p w:rsidR="001442BE" w:rsidRPr="00AA0E9B" w:rsidRDefault="001442BE" w:rsidP="00D12E32">
      <w:pPr>
        <w:spacing w:before="100" w:beforeAutospacing="1" w:after="100" w:afterAutospacing="1"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This notation style is known as </w:t>
      </w:r>
      <w:r w:rsidRPr="00AA0E9B">
        <w:rPr>
          <w:rFonts w:ascii="Times New Roman" w:eastAsia="Times New Roman" w:hAnsi="Times New Roman" w:cs="Times New Roman"/>
          <w:b/>
          <w:bCs/>
          <w:sz w:val="24"/>
          <w:szCs w:val="24"/>
        </w:rPr>
        <w:t>Reversed Polish Notation</w:t>
      </w:r>
      <w:r w:rsidRPr="00AA0E9B">
        <w:rPr>
          <w:rFonts w:ascii="Times New Roman" w:eastAsia="Times New Roman" w:hAnsi="Times New Roman" w:cs="Times New Roman"/>
          <w:sz w:val="24"/>
          <w:szCs w:val="24"/>
        </w:rPr>
        <w:t xml:space="preserve">. In this notation, the operator is </w:t>
      </w:r>
      <w:proofErr w:type="spellStart"/>
      <w:r w:rsidRPr="00AA0E9B">
        <w:rPr>
          <w:rFonts w:ascii="Times New Roman" w:eastAsia="Times New Roman" w:hAnsi="Times New Roman" w:cs="Times New Roman"/>
          <w:b/>
          <w:bCs/>
          <w:sz w:val="24"/>
          <w:szCs w:val="24"/>
        </w:rPr>
        <w:t>postfix</w:t>
      </w:r>
      <w:r w:rsidRPr="00AA0E9B">
        <w:rPr>
          <w:rFonts w:ascii="Times New Roman" w:eastAsia="Times New Roman" w:hAnsi="Times New Roman" w:cs="Times New Roman"/>
          <w:sz w:val="24"/>
          <w:szCs w:val="24"/>
        </w:rPr>
        <w:t>ed</w:t>
      </w:r>
      <w:proofErr w:type="spellEnd"/>
      <w:r w:rsidRPr="00AA0E9B">
        <w:rPr>
          <w:rFonts w:ascii="Times New Roman" w:eastAsia="Times New Roman" w:hAnsi="Times New Roman" w:cs="Times New Roman"/>
          <w:sz w:val="24"/>
          <w:szCs w:val="24"/>
        </w:rPr>
        <w:t xml:space="preserve"> to the operands. The operator is written after the operands. For example: </w:t>
      </w:r>
      <w:proofErr w:type="spellStart"/>
      <w:r w:rsidRPr="00AA0E9B">
        <w:rPr>
          <w:rFonts w:ascii="Times New Roman" w:eastAsia="Times New Roman" w:hAnsi="Times New Roman" w:cs="Times New Roman"/>
          <w:b/>
          <w:bCs/>
          <w:sz w:val="24"/>
          <w:szCs w:val="24"/>
        </w:rPr>
        <w:t>ab</w:t>
      </w:r>
      <w:proofErr w:type="spellEnd"/>
      <w:r w:rsidRPr="00AA0E9B">
        <w:rPr>
          <w:rFonts w:ascii="Times New Roman" w:eastAsia="Times New Roman" w:hAnsi="Times New Roman" w:cs="Times New Roman"/>
          <w:b/>
          <w:bCs/>
          <w:sz w:val="24"/>
          <w:szCs w:val="24"/>
        </w:rPr>
        <w:t>+</w:t>
      </w:r>
      <w:r w:rsidRPr="00AA0E9B">
        <w:rPr>
          <w:rFonts w:ascii="Times New Roman" w:eastAsia="Times New Roman" w:hAnsi="Times New Roman" w:cs="Times New Roman"/>
          <w:sz w:val="24"/>
          <w:szCs w:val="24"/>
        </w:rPr>
        <w:t xml:space="preserve">. This is equivalent to its infix notation </w:t>
      </w:r>
      <w:r w:rsidRPr="00AA0E9B">
        <w:rPr>
          <w:rFonts w:ascii="Times New Roman" w:eastAsia="Times New Roman" w:hAnsi="Times New Roman" w:cs="Times New Roman"/>
          <w:b/>
          <w:bCs/>
          <w:sz w:val="24"/>
          <w:szCs w:val="24"/>
        </w:rPr>
        <w:t>a + b</w:t>
      </w:r>
      <w:r w:rsidRPr="00AA0E9B">
        <w:rPr>
          <w:rFonts w:ascii="Times New Roman" w:eastAsia="Times New Roman" w:hAnsi="Times New Roman" w:cs="Times New Roman"/>
          <w:sz w:val="24"/>
          <w:szCs w:val="24"/>
        </w:rPr>
        <w:t>.</w:t>
      </w:r>
    </w:p>
    <w:p w:rsidR="001442BE" w:rsidRPr="00AA0E9B" w:rsidRDefault="00AA0E9B" w:rsidP="00D12E32">
      <w:pPr>
        <w:spacing w:before="100" w:beforeAutospacing="1" w:after="100" w:afterAutospacing="1"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The following </w:t>
      </w:r>
      <w:r w:rsidR="00192963" w:rsidRPr="00AA0E9B">
        <w:rPr>
          <w:rFonts w:ascii="Times New Roman" w:eastAsia="Times New Roman" w:hAnsi="Times New Roman" w:cs="Times New Roman"/>
          <w:sz w:val="24"/>
          <w:szCs w:val="24"/>
        </w:rPr>
        <w:t>table shows</w:t>
      </w:r>
      <w:r w:rsidR="001442BE" w:rsidRPr="00AA0E9B">
        <w:rPr>
          <w:rFonts w:ascii="Times New Roman" w:eastAsia="Times New Roman" w:hAnsi="Times New Roman" w:cs="Times New Roman"/>
          <w:sz w:val="24"/>
          <w:szCs w:val="24"/>
        </w:rPr>
        <w:t xml:space="preserve"> the difference in all three notations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749"/>
        <w:gridCol w:w="1600"/>
        <w:gridCol w:w="1660"/>
        <w:gridCol w:w="1755"/>
      </w:tblGrid>
      <w:tr w:rsidR="001442BE" w:rsidRPr="00AA0E9B" w:rsidTr="001442BE">
        <w:trPr>
          <w:tblCellSpacing w:w="15" w:type="dxa"/>
        </w:trPr>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b/>
                <w:bCs/>
                <w:sz w:val="24"/>
                <w:szCs w:val="24"/>
              </w:rPr>
            </w:pPr>
            <w:proofErr w:type="spellStart"/>
            <w:r w:rsidRPr="00AA0E9B">
              <w:rPr>
                <w:rFonts w:ascii="Times New Roman" w:eastAsia="Times New Roman" w:hAnsi="Times New Roman" w:cs="Times New Roman"/>
                <w:b/>
                <w:bCs/>
                <w:sz w:val="24"/>
                <w:szCs w:val="24"/>
              </w:rPr>
              <w:t>Sr.No</w:t>
            </w:r>
            <w:proofErr w:type="spellEnd"/>
            <w:r w:rsidRPr="00AA0E9B">
              <w:rPr>
                <w:rFonts w:ascii="Times New Roman" w:eastAsia="Times New Roman" w:hAnsi="Times New Roman" w:cs="Times New Roman"/>
                <w:b/>
                <w:bCs/>
                <w:sz w:val="24"/>
                <w:szCs w:val="24"/>
              </w:rPr>
              <w:t>.</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b/>
                <w:bCs/>
                <w:sz w:val="24"/>
                <w:szCs w:val="24"/>
              </w:rPr>
            </w:pPr>
            <w:r w:rsidRPr="00AA0E9B">
              <w:rPr>
                <w:rFonts w:ascii="Times New Roman" w:eastAsia="Times New Roman" w:hAnsi="Times New Roman" w:cs="Times New Roman"/>
                <w:b/>
                <w:bCs/>
                <w:sz w:val="24"/>
                <w:szCs w:val="24"/>
              </w:rPr>
              <w:t>Infix Notation</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b/>
                <w:bCs/>
                <w:sz w:val="24"/>
                <w:szCs w:val="24"/>
              </w:rPr>
            </w:pPr>
            <w:r w:rsidRPr="00AA0E9B">
              <w:rPr>
                <w:rFonts w:ascii="Times New Roman" w:eastAsia="Times New Roman" w:hAnsi="Times New Roman" w:cs="Times New Roman"/>
                <w:b/>
                <w:bCs/>
                <w:sz w:val="24"/>
                <w:szCs w:val="24"/>
              </w:rPr>
              <w:t>Prefix Notation</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b/>
                <w:bCs/>
                <w:sz w:val="24"/>
                <w:szCs w:val="24"/>
              </w:rPr>
            </w:pPr>
            <w:r w:rsidRPr="00AA0E9B">
              <w:rPr>
                <w:rFonts w:ascii="Times New Roman" w:eastAsia="Times New Roman" w:hAnsi="Times New Roman" w:cs="Times New Roman"/>
                <w:b/>
                <w:bCs/>
                <w:sz w:val="24"/>
                <w:szCs w:val="24"/>
              </w:rPr>
              <w:t>Postfix Notation</w:t>
            </w:r>
          </w:p>
        </w:tc>
      </w:tr>
      <w:tr w:rsidR="001442BE" w:rsidRPr="00AA0E9B" w:rsidTr="001442BE">
        <w:trPr>
          <w:tblCellSpacing w:w="15" w:type="dxa"/>
        </w:trPr>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1</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a + b</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a b</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a b +</w:t>
            </w:r>
          </w:p>
        </w:tc>
      </w:tr>
      <w:tr w:rsidR="001442BE" w:rsidRPr="00AA0E9B" w:rsidTr="001442BE">
        <w:trPr>
          <w:tblCellSpacing w:w="15" w:type="dxa"/>
        </w:trPr>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2</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(a + b) </w:t>
            </w:r>
            <w:r w:rsidRPr="00AA0E9B">
              <w:rPr>
                <w:rFonts w:ascii="Cambria Math" w:eastAsia="Times New Roman" w:hAnsi="Cambria Math" w:cs="Times New Roman"/>
                <w:sz w:val="24"/>
                <w:szCs w:val="24"/>
              </w:rPr>
              <w:t>∗</w:t>
            </w:r>
            <w:r w:rsidRPr="00AA0E9B">
              <w:rPr>
                <w:rFonts w:ascii="Times New Roman" w:eastAsia="Times New Roman" w:hAnsi="Times New Roman" w:cs="Times New Roman"/>
                <w:sz w:val="24"/>
                <w:szCs w:val="24"/>
              </w:rPr>
              <w:t xml:space="preserve"> c</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Cambria Math" w:eastAsia="Times New Roman" w:hAnsi="Cambria Math" w:cs="Times New Roman"/>
                <w:sz w:val="24"/>
                <w:szCs w:val="24"/>
              </w:rPr>
              <w:t>∗</w:t>
            </w:r>
            <w:r w:rsidRPr="00AA0E9B">
              <w:rPr>
                <w:rFonts w:ascii="Times New Roman" w:eastAsia="Times New Roman" w:hAnsi="Times New Roman" w:cs="Times New Roman"/>
                <w:sz w:val="24"/>
                <w:szCs w:val="24"/>
              </w:rPr>
              <w:t xml:space="preserve"> + a b c</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a b + c </w:t>
            </w:r>
            <w:r w:rsidRPr="00AA0E9B">
              <w:rPr>
                <w:rFonts w:ascii="Cambria Math" w:eastAsia="Times New Roman" w:hAnsi="Cambria Math" w:cs="Times New Roman"/>
                <w:sz w:val="24"/>
                <w:szCs w:val="24"/>
              </w:rPr>
              <w:t>∗</w:t>
            </w:r>
          </w:p>
        </w:tc>
      </w:tr>
      <w:tr w:rsidR="001442BE" w:rsidRPr="00AA0E9B" w:rsidTr="001442BE">
        <w:trPr>
          <w:tblCellSpacing w:w="15" w:type="dxa"/>
        </w:trPr>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3</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a </w:t>
            </w:r>
            <w:r w:rsidRPr="00AA0E9B">
              <w:rPr>
                <w:rFonts w:ascii="Cambria Math" w:eastAsia="Times New Roman" w:hAnsi="Cambria Math" w:cs="Times New Roman"/>
                <w:sz w:val="24"/>
                <w:szCs w:val="24"/>
              </w:rPr>
              <w:t>∗</w:t>
            </w:r>
            <w:r w:rsidRPr="00AA0E9B">
              <w:rPr>
                <w:rFonts w:ascii="Times New Roman" w:eastAsia="Times New Roman" w:hAnsi="Times New Roman" w:cs="Times New Roman"/>
                <w:sz w:val="24"/>
                <w:szCs w:val="24"/>
              </w:rPr>
              <w:t xml:space="preserve"> (b + c)</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Cambria Math" w:eastAsia="Times New Roman" w:hAnsi="Cambria Math" w:cs="Times New Roman"/>
                <w:sz w:val="24"/>
                <w:szCs w:val="24"/>
              </w:rPr>
              <w:t>∗</w:t>
            </w:r>
            <w:r w:rsidRPr="00AA0E9B">
              <w:rPr>
                <w:rFonts w:ascii="Times New Roman" w:eastAsia="Times New Roman" w:hAnsi="Times New Roman" w:cs="Times New Roman"/>
                <w:sz w:val="24"/>
                <w:szCs w:val="24"/>
              </w:rPr>
              <w:t xml:space="preserve"> a + b c</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a b c + </w:t>
            </w:r>
            <w:r w:rsidRPr="00AA0E9B">
              <w:rPr>
                <w:rFonts w:ascii="Cambria Math" w:eastAsia="Times New Roman" w:hAnsi="Cambria Math" w:cs="Times New Roman"/>
                <w:sz w:val="24"/>
                <w:szCs w:val="24"/>
              </w:rPr>
              <w:t>∗</w:t>
            </w:r>
          </w:p>
        </w:tc>
      </w:tr>
      <w:tr w:rsidR="001442BE" w:rsidRPr="00AA0E9B" w:rsidTr="001442BE">
        <w:trPr>
          <w:tblCellSpacing w:w="15" w:type="dxa"/>
        </w:trPr>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4</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a / b + c / d</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 a b / c d</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a b / c d / +</w:t>
            </w:r>
          </w:p>
        </w:tc>
      </w:tr>
      <w:tr w:rsidR="001442BE" w:rsidRPr="00AA0E9B" w:rsidTr="001442BE">
        <w:trPr>
          <w:tblCellSpacing w:w="15" w:type="dxa"/>
        </w:trPr>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5</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(a + b) </w:t>
            </w:r>
            <w:r w:rsidRPr="00AA0E9B">
              <w:rPr>
                <w:rFonts w:ascii="Cambria Math" w:eastAsia="Times New Roman" w:hAnsi="Cambria Math" w:cs="Times New Roman"/>
                <w:sz w:val="24"/>
                <w:szCs w:val="24"/>
              </w:rPr>
              <w:t>∗</w:t>
            </w:r>
            <w:r w:rsidRPr="00AA0E9B">
              <w:rPr>
                <w:rFonts w:ascii="Times New Roman" w:eastAsia="Times New Roman" w:hAnsi="Times New Roman" w:cs="Times New Roman"/>
                <w:sz w:val="24"/>
                <w:szCs w:val="24"/>
              </w:rPr>
              <w:t xml:space="preserve"> (c + d)</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Cambria Math" w:eastAsia="Times New Roman" w:hAnsi="Cambria Math" w:cs="Times New Roman"/>
                <w:sz w:val="24"/>
                <w:szCs w:val="24"/>
              </w:rPr>
              <w:t>∗</w:t>
            </w:r>
            <w:r w:rsidRPr="00AA0E9B">
              <w:rPr>
                <w:rFonts w:ascii="Times New Roman" w:eastAsia="Times New Roman" w:hAnsi="Times New Roman" w:cs="Times New Roman"/>
                <w:sz w:val="24"/>
                <w:szCs w:val="24"/>
              </w:rPr>
              <w:t xml:space="preserve"> + a b + c d</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a b + c d + </w:t>
            </w:r>
            <w:r w:rsidRPr="00AA0E9B">
              <w:rPr>
                <w:rFonts w:ascii="Cambria Math" w:eastAsia="Times New Roman" w:hAnsi="Cambria Math" w:cs="Times New Roman"/>
                <w:sz w:val="24"/>
                <w:szCs w:val="24"/>
              </w:rPr>
              <w:t>∗</w:t>
            </w:r>
          </w:p>
        </w:tc>
      </w:tr>
      <w:tr w:rsidR="001442BE" w:rsidRPr="00AA0E9B" w:rsidTr="001442BE">
        <w:trPr>
          <w:tblCellSpacing w:w="15" w:type="dxa"/>
        </w:trPr>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6</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((a + b) </w:t>
            </w:r>
            <w:r w:rsidRPr="00AA0E9B">
              <w:rPr>
                <w:rFonts w:ascii="Cambria Math" w:eastAsia="Times New Roman" w:hAnsi="Cambria Math" w:cs="Times New Roman"/>
                <w:sz w:val="24"/>
                <w:szCs w:val="24"/>
              </w:rPr>
              <w:t>∗</w:t>
            </w:r>
            <w:r w:rsidRPr="00AA0E9B">
              <w:rPr>
                <w:rFonts w:ascii="Times New Roman" w:eastAsia="Times New Roman" w:hAnsi="Times New Roman" w:cs="Times New Roman"/>
                <w:sz w:val="24"/>
                <w:szCs w:val="24"/>
              </w:rPr>
              <w:t xml:space="preserve"> c) - d</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 </w:t>
            </w:r>
            <w:r w:rsidRPr="00AA0E9B">
              <w:rPr>
                <w:rFonts w:ascii="Cambria Math" w:eastAsia="Times New Roman" w:hAnsi="Cambria Math" w:cs="Times New Roman"/>
                <w:sz w:val="24"/>
                <w:szCs w:val="24"/>
              </w:rPr>
              <w:t>∗</w:t>
            </w:r>
            <w:r w:rsidRPr="00AA0E9B">
              <w:rPr>
                <w:rFonts w:ascii="Times New Roman" w:eastAsia="Times New Roman" w:hAnsi="Times New Roman" w:cs="Times New Roman"/>
                <w:sz w:val="24"/>
                <w:szCs w:val="24"/>
              </w:rPr>
              <w:t xml:space="preserve"> + a b c d</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a b + c </w:t>
            </w:r>
            <w:r w:rsidRPr="00AA0E9B">
              <w:rPr>
                <w:rFonts w:ascii="Cambria Math" w:eastAsia="Times New Roman" w:hAnsi="Cambria Math" w:cs="Times New Roman"/>
                <w:sz w:val="24"/>
                <w:szCs w:val="24"/>
              </w:rPr>
              <w:t>∗</w:t>
            </w:r>
            <w:r w:rsidRPr="00AA0E9B">
              <w:rPr>
                <w:rFonts w:ascii="Times New Roman" w:eastAsia="Times New Roman" w:hAnsi="Times New Roman" w:cs="Times New Roman"/>
                <w:sz w:val="24"/>
                <w:szCs w:val="24"/>
              </w:rPr>
              <w:t xml:space="preserve"> d -</w:t>
            </w:r>
          </w:p>
        </w:tc>
      </w:tr>
    </w:tbl>
    <w:p w:rsidR="001442BE" w:rsidRPr="00AA0E9B" w:rsidRDefault="001442BE" w:rsidP="00D12E32">
      <w:pPr>
        <w:spacing w:before="100" w:beforeAutospacing="1" w:after="100" w:afterAutospacing="1" w:line="240" w:lineRule="auto"/>
        <w:jc w:val="both"/>
        <w:outlineLvl w:val="1"/>
        <w:rPr>
          <w:rFonts w:ascii="Times New Roman" w:eastAsia="Times New Roman" w:hAnsi="Times New Roman" w:cs="Times New Roman"/>
          <w:b/>
          <w:bCs/>
          <w:sz w:val="24"/>
          <w:szCs w:val="24"/>
        </w:rPr>
      </w:pPr>
    </w:p>
    <w:p w:rsidR="001442BE" w:rsidRPr="00AA0E9B" w:rsidRDefault="001442BE" w:rsidP="00D12E32">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AA0E9B">
        <w:rPr>
          <w:rFonts w:ascii="Times New Roman" w:eastAsia="Times New Roman" w:hAnsi="Times New Roman" w:cs="Times New Roman"/>
          <w:b/>
          <w:bCs/>
          <w:sz w:val="24"/>
          <w:szCs w:val="24"/>
        </w:rPr>
        <w:t>Parsing Expressions</w:t>
      </w:r>
    </w:p>
    <w:p w:rsidR="001442BE" w:rsidRPr="00AA0E9B" w:rsidRDefault="00D12E32" w:rsidP="00D12E32">
      <w:pPr>
        <w:spacing w:before="100" w:beforeAutospacing="1" w:after="100" w:afterAutospacing="1"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lastRenderedPageBreak/>
        <w:t xml:space="preserve">It </w:t>
      </w:r>
      <w:r w:rsidR="001442BE" w:rsidRPr="00AA0E9B">
        <w:rPr>
          <w:rFonts w:ascii="Times New Roman" w:eastAsia="Times New Roman" w:hAnsi="Times New Roman" w:cs="Times New Roman"/>
          <w:sz w:val="24"/>
          <w:szCs w:val="24"/>
        </w:rPr>
        <w:t>is not a very efficient way to design an algorithm or program to parse infix notations. Instead, these infix notations are first converted into either postfix or prefix notations and then computed.</w:t>
      </w:r>
      <w:r w:rsidRPr="00AA0E9B">
        <w:rPr>
          <w:rFonts w:ascii="Times New Roman" w:eastAsia="Times New Roman" w:hAnsi="Times New Roman" w:cs="Times New Roman"/>
          <w:sz w:val="24"/>
          <w:szCs w:val="24"/>
        </w:rPr>
        <w:t xml:space="preserve"> </w:t>
      </w:r>
      <w:r w:rsidR="001442BE" w:rsidRPr="00AA0E9B">
        <w:rPr>
          <w:rFonts w:ascii="Times New Roman" w:eastAsia="Times New Roman" w:hAnsi="Times New Roman" w:cs="Times New Roman"/>
          <w:sz w:val="24"/>
          <w:szCs w:val="24"/>
        </w:rPr>
        <w:t xml:space="preserve">To parse any arithmetic expression, we need to take care of operator precedence and </w:t>
      </w:r>
      <w:proofErr w:type="spellStart"/>
      <w:r w:rsidRPr="00AA0E9B">
        <w:rPr>
          <w:rFonts w:ascii="Times New Roman" w:eastAsia="Times New Roman" w:hAnsi="Times New Roman" w:cs="Times New Roman"/>
          <w:sz w:val="24"/>
          <w:szCs w:val="24"/>
        </w:rPr>
        <w:t>associativity</w:t>
      </w:r>
      <w:proofErr w:type="spellEnd"/>
      <w:r w:rsidR="001442BE" w:rsidRPr="00AA0E9B">
        <w:rPr>
          <w:rFonts w:ascii="Times New Roman" w:eastAsia="Times New Roman" w:hAnsi="Times New Roman" w:cs="Times New Roman"/>
          <w:sz w:val="24"/>
          <w:szCs w:val="24"/>
        </w:rPr>
        <w:t xml:space="preserve"> also.</w:t>
      </w:r>
    </w:p>
    <w:p w:rsidR="001442BE" w:rsidRPr="00AA0E9B" w:rsidRDefault="001442BE" w:rsidP="00D12E32">
      <w:pPr>
        <w:spacing w:before="100" w:beforeAutospacing="1" w:after="100" w:afterAutospacing="1"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Precedence and </w:t>
      </w:r>
      <w:proofErr w:type="spellStart"/>
      <w:r w:rsidRPr="00AA0E9B">
        <w:rPr>
          <w:rFonts w:ascii="Times New Roman" w:eastAsia="Times New Roman" w:hAnsi="Times New Roman" w:cs="Times New Roman"/>
          <w:sz w:val="24"/>
          <w:szCs w:val="24"/>
        </w:rPr>
        <w:t>associativity</w:t>
      </w:r>
      <w:proofErr w:type="spellEnd"/>
      <w:r w:rsidRPr="00AA0E9B">
        <w:rPr>
          <w:rFonts w:ascii="Times New Roman" w:eastAsia="Times New Roman" w:hAnsi="Times New Roman" w:cs="Times New Roman"/>
          <w:sz w:val="24"/>
          <w:szCs w:val="24"/>
        </w:rPr>
        <w:t xml:space="preserve"> determines the order of evaluation of an expression. Following is an operator precedence and </w:t>
      </w:r>
      <w:proofErr w:type="spellStart"/>
      <w:r w:rsidRPr="00AA0E9B">
        <w:rPr>
          <w:rFonts w:ascii="Times New Roman" w:eastAsia="Times New Roman" w:hAnsi="Times New Roman" w:cs="Times New Roman"/>
          <w:sz w:val="24"/>
          <w:szCs w:val="24"/>
        </w:rPr>
        <w:t>associativity</w:t>
      </w:r>
      <w:proofErr w:type="spellEnd"/>
      <w:r w:rsidRPr="00AA0E9B">
        <w:rPr>
          <w:rFonts w:ascii="Times New Roman" w:eastAsia="Times New Roman" w:hAnsi="Times New Roman" w:cs="Times New Roman"/>
          <w:sz w:val="24"/>
          <w:szCs w:val="24"/>
        </w:rPr>
        <w:t xml:space="preserve"> table (highest to lowest)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749"/>
        <w:gridCol w:w="3449"/>
        <w:gridCol w:w="1594"/>
        <w:gridCol w:w="1809"/>
      </w:tblGrid>
      <w:tr w:rsidR="001442BE" w:rsidRPr="00AA0E9B" w:rsidTr="00D12E32">
        <w:trPr>
          <w:tblCellSpacing w:w="15" w:type="dxa"/>
        </w:trPr>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b/>
                <w:bCs/>
                <w:sz w:val="24"/>
                <w:szCs w:val="24"/>
              </w:rPr>
            </w:pPr>
            <w:proofErr w:type="spellStart"/>
            <w:r w:rsidRPr="00AA0E9B">
              <w:rPr>
                <w:rFonts w:ascii="Times New Roman" w:eastAsia="Times New Roman" w:hAnsi="Times New Roman" w:cs="Times New Roman"/>
                <w:b/>
                <w:bCs/>
                <w:sz w:val="24"/>
                <w:szCs w:val="24"/>
              </w:rPr>
              <w:t>Sr.No</w:t>
            </w:r>
            <w:proofErr w:type="spellEnd"/>
            <w:r w:rsidRPr="00AA0E9B">
              <w:rPr>
                <w:rFonts w:ascii="Times New Roman" w:eastAsia="Times New Roman" w:hAnsi="Times New Roman" w:cs="Times New Roman"/>
                <w:b/>
                <w:bCs/>
                <w:sz w:val="24"/>
                <w:szCs w:val="24"/>
              </w:rPr>
              <w:t>.</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b/>
                <w:bCs/>
                <w:sz w:val="24"/>
                <w:szCs w:val="24"/>
              </w:rPr>
            </w:pPr>
            <w:r w:rsidRPr="00AA0E9B">
              <w:rPr>
                <w:rFonts w:ascii="Times New Roman" w:eastAsia="Times New Roman" w:hAnsi="Times New Roman" w:cs="Times New Roman"/>
                <w:b/>
                <w:bCs/>
                <w:sz w:val="24"/>
                <w:szCs w:val="24"/>
              </w:rPr>
              <w:t>Operator</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b/>
                <w:bCs/>
                <w:sz w:val="24"/>
                <w:szCs w:val="24"/>
              </w:rPr>
            </w:pPr>
            <w:r w:rsidRPr="00AA0E9B">
              <w:rPr>
                <w:rFonts w:ascii="Times New Roman" w:eastAsia="Times New Roman" w:hAnsi="Times New Roman" w:cs="Times New Roman"/>
                <w:b/>
                <w:bCs/>
                <w:sz w:val="24"/>
                <w:szCs w:val="24"/>
              </w:rPr>
              <w:t>Precedence</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b/>
                <w:bCs/>
                <w:sz w:val="24"/>
                <w:szCs w:val="24"/>
              </w:rPr>
            </w:pPr>
            <w:proofErr w:type="spellStart"/>
            <w:r w:rsidRPr="00AA0E9B">
              <w:rPr>
                <w:rFonts w:ascii="Times New Roman" w:eastAsia="Times New Roman" w:hAnsi="Times New Roman" w:cs="Times New Roman"/>
                <w:b/>
                <w:bCs/>
                <w:sz w:val="24"/>
                <w:szCs w:val="24"/>
              </w:rPr>
              <w:t>Associativity</w:t>
            </w:r>
            <w:proofErr w:type="spellEnd"/>
          </w:p>
        </w:tc>
      </w:tr>
      <w:tr w:rsidR="001442BE" w:rsidRPr="00AA0E9B" w:rsidTr="00D12E32">
        <w:trPr>
          <w:tblCellSpacing w:w="15" w:type="dxa"/>
        </w:trPr>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1</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Exponentiation ^</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Highest</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Right Associative</w:t>
            </w:r>
          </w:p>
        </w:tc>
      </w:tr>
      <w:tr w:rsidR="001442BE" w:rsidRPr="00AA0E9B" w:rsidTr="00D12E32">
        <w:trPr>
          <w:tblCellSpacing w:w="15" w:type="dxa"/>
        </w:trPr>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2</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Multiplication ( </w:t>
            </w:r>
            <w:r w:rsidRPr="00AA0E9B">
              <w:rPr>
                <w:rFonts w:ascii="Cambria Math" w:eastAsia="Times New Roman" w:hAnsi="Cambria Math" w:cs="Times New Roman"/>
                <w:sz w:val="24"/>
                <w:szCs w:val="24"/>
              </w:rPr>
              <w:t>∗</w:t>
            </w:r>
            <w:r w:rsidRPr="00AA0E9B">
              <w:rPr>
                <w:rFonts w:ascii="Times New Roman" w:eastAsia="Times New Roman" w:hAnsi="Times New Roman" w:cs="Times New Roman"/>
                <w:sz w:val="24"/>
                <w:szCs w:val="24"/>
              </w:rPr>
              <w:t xml:space="preserve"> ) &amp; Division ( / )</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Second Highest</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Left Associative</w:t>
            </w:r>
          </w:p>
        </w:tc>
      </w:tr>
      <w:tr w:rsidR="001442BE" w:rsidRPr="00AA0E9B" w:rsidTr="00D12E32">
        <w:trPr>
          <w:tblCellSpacing w:w="15" w:type="dxa"/>
        </w:trPr>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3</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Addition ( + ) &amp; Subtraction ( − )</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Lowest</w:t>
            </w:r>
          </w:p>
        </w:tc>
        <w:tc>
          <w:tcPr>
            <w:tcW w:w="0" w:type="auto"/>
            <w:vAlign w:val="center"/>
            <w:hideMark/>
          </w:tcPr>
          <w:p w:rsidR="001442BE" w:rsidRPr="00AA0E9B" w:rsidRDefault="001442BE" w:rsidP="00D12E32">
            <w:pPr>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Left Associative</w:t>
            </w:r>
          </w:p>
        </w:tc>
      </w:tr>
    </w:tbl>
    <w:p w:rsidR="00FF088B" w:rsidRPr="00AA0E9B" w:rsidRDefault="00FF088B" w:rsidP="00FF088B">
      <w:pPr>
        <w:spacing w:before="100" w:beforeAutospacing="1" w:after="100" w:afterAutospacing="1"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Examples: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14"/>
        <w:gridCol w:w="1439"/>
        <w:gridCol w:w="1439"/>
        <w:gridCol w:w="1839"/>
      </w:tblGrid>
      <w:tr w:rsidR="00FF088B" w:rsidRPr="00AA0E9B" w:rsidTr="002519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jc w:val="center"/>
              <w:rPr>
                <w:rFonts w:ascii="Times New Roman" w:eastAsia="Times New Roman" w:hAnsi="Times New Roman" w:cs="Times New Roman"/>
                <w:b/>
                <w:bCs/>
                <w:sz w:val="24"/>
                <w:szCs w:val="24"/>
              </w:rPr>
            </w:pPr>
            <w:r w:rsidRPr="00AA0E9B">
              <w:rPr>
                <w:rFonts w:ascii="Times New Roman" w:eastAsia="Times New Roman" w:hAnsi="Times New Roman" w:cs="Times New Roman"/>
                <w:b/>
                <w:bCs/>
                <w:sz w:val="24"/>
                <w:szCs w:val="24"/>
              </w:rPr>
              <w:t>Infix</w:t>
            </w:r>
          </w:p>
        </w:tc>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jc w:val="center"/>
              <w:rPr>
                <w:rFonts w:ascii="Times New Roman" w:eastAsia="Times New Roman" w:hAnsi="Times New Roman" w:cs="Times New Roman"/>
                <w:b/>
                <w:bCs/>
                <w:sz w:val="24"/>
                <w:szCs w:val="24"/>
              </w:rPr>
            </w:pPr>
            <w:r w:rsidRPr="00AA0E9B">
              <w:rPr>
                <w:rFonts w:ascii="Times New Roman" w:eastAsia="Times New Roman" w:hAnsi="Times New Roman" w:cs="Times New Roman"/>
                <w:b/>
                <w:bCs/>
                <w:sz w:val="24"/>
                <w:szCs w:val="24"/>
              </w:rPr>
              <w:t>Postfix</w:t>
            </w:r>
          </w:p>
        </w:tc>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jc w:val="center"/>
              <w:rPr>
                <w:rFonts w:ascii="Times New Roman" w:eastAsia="Times New Roman" w:hAnsi="Times New Roman" w:cs="Times New Roman"/>
                <w:b/>
                <w:bCs/>
                <w:sz w:val="24"/>
                <w:szCs w:val="24"/>
              </w:rPr>
            </w:pPr>
            <w:r w:rsidRPr="00AA0E9B">
              <w:rPr>
                <w:rFonts w:ascii="Times New Roman" w:eastAsia="Times New Roman" w:hAnsi="Times New Roman" w:cs="Times New Roman"/>
                <w:b/>
                <w:bCs/>
                <w:sz w:val="24"/>
                <w:szCs w:val="24"/>
              </w:rPr>
              <w:t>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jc w:val="center"/>
              <w:rPr>
                <w:rFonts w:ascii="Times New Roman" w:eastAsia="Times New Roman" w:hAnsi="Times New Roman" w:cs="Times New Roman"/>
                <w:b/>
                <w:bCs/>
                <w:sz w:val="24"/>
                <w:szCs w:val="24"/>
              </w:rPr>
            </w:pPr>
            <w:r w:rsidRPr="00AA0E9B">
              <w:rPr>
                <w:rFonts w:ascii="Times New Roman" w:eastAsia="Times New Roman" w:hAnsi="Times New Roman" w:cs="Times New Roman"/>
                <w:b/>
                <w:bCs/>
                <w:sz w:val="24"/>
                <w:szCs w:val="24"/>
              </w:rPr>
              <w:t xml:space="preserve">Notes </w:t>
            </w:r>
          </w:p>
        </w:tc>
      </w:tr>
      <w:tr w:rsidR="00FF088B" w:rsidRPr="00AA0E9B" w:rsidTr="002519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A * B + C / D </w:t>
            </w:r>
          </w:p>
        </w:tc>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A B * C D / + </w:t>
            </w:r>
          </w:p>
        </w:tc>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 * A B / C D </w:t>
            </w:r>
          </w:p>
        </w:tc>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multiply A and B,</w:t>
            </w:r>
            <w:r w:rsidRPr="00AA0E9B">
              <w:rPr>
                <w:rFonts w:ascii="Times New Roman" w:eastAsia="Times New Roman" w:hAnsi="Times New Roman" w:cs="Times New Roman"/>
                <w:sz w:val="24"/>
                <w:szCs w:val="24"/>
              </w:rPr>
              <w:br/>
              <w:t>divide C by D,</w:t>
            </w:r>
            <w:r w:rsidRPr="00AA0E9B">
              <w:rPr>
                <w:rFonts w:ascii="Times New Roman" w:eastAsia="Times New Roman" w:hAnsi="Times New Roman" w:cs="Times New Roman"/>
                <w:sz w:val="24"/>
                <w:szCs w:val="24"/>
              </w:rPr>
              <w:br/>
              <w:t xml:space="preserve">add the results </w:t>
            </w:r>
          </w:p>
        </w:tc>
      </w:tr>
      <w:tr w:rsidR="00FF088B" w:rsidRPr="00AA0E9B" w:rsidTr="002519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A * (B + C) / D </w:t>
            </w:r>
          </w:p>
        </w:tc>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A B C + * D / </w:t>
            </w:r>
          </w:p>
        </w:tc>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 * A + B C D </w:t>
            </w:r>
          </w:p>
        </w:tc>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add B and C,</w:t>
            </w:r>
            <w:r w:rsidRPr="00AA0E9B">
              <w:rPr>
                <w:rFonts w:ascii="Times New Roman" w:eastAsia="Times New Roman" w:hAnsi="Times New Roman" w:cs="Times New Roman"/>
                <w:sz w:val="24"/>
                <w:szCs w:val="24"/>
              </w:rPr>
              <w:br/>
              <w:t>multiply by A,</w:t>
            </w:r>
            <w:r w:rsidRPr="00AA0E9B">
              <w:rPr>
                <w:rFonts w:ascii="Times New Roman" w:eastAsia="Times New Roman" w:hAnsi="Times New Roman" w:cs="Times New Roman"/>
                <w:sz w:val="24"/>
                <w:szCs w:val="24"/>
              </w:rPr>
              <w:br/>
              <w:t xml:space="preserve">divide by D </w:t>
            </w:r>
          </w:p>
        </w:tc>
      </w:tr>
      <w:tr w:rsidR="00FF088B" w:rsidRPr="00AA0E9B" w:rsidTr="002519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A * (B + C / D) </w:t>
            </w:r>
          </w:p>
        </w:tc>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A B C D / + * </w:t>
            </w:r>
          </w:p>
        </w:tc>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 A + B / C D </w:t>
            </w:r>
          </w:p>
        </w:tc>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divide C by D,</w:t>
            </w:r>
            <w:r w:rsidRPr="00AA0E9B">
              <w:rPr>
                <w:rFonts w:ascii="Times New Roman" w:eastAsia="Times New Roman" w:hAnsi="Times New Roman" w:cs="Times New Roman"/>
                <w:sz w:val="24"/>
                <w:szCs w:val="24"/>
              </w:rPr>
              <w:br/>
              <w:t>add B,</w:t>
            </w:r>
            <w:r w:rsidRPr="00AA0E9B">
              <w:rPr>
                <w:rFonts w:ascii="Times New Roman" w:eastAsia="Times New Roman" w:hAnsi="Times New Roman" w:cs="Times New Roman"/>
                <w:sz w:val="24"/>
                <w:szCs w:val="24"/>
              </w:rPr>
              <w:br/>
              <w:t xml:space="preserve">multiply by A </w:t>
            </w:r>
          </w:p>
        </w:tc>
      </w:tr>
    </w:tbl>
    <w:p w:rsidR="00FF088B" w:rsidRPr="00AA0E9B" w:rsidRDefault="00FF088B" w:rsidP="00FF088B">
      <w:pPr>
        <w:spacing w:after="0" w:line="240" w:lineRule="auto"/>
        <w:rPr>
          <w:rFonts w:ascii="Times New Roman" w:eastAsia="Times New Roman" w:hAnsi="Times New Roman" w:cs="Times New Roman"/>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54"/>
        <w:gridCol w:w="1979"/>
        <w:gridCol w:w="2054"/>
      </w:tblGrid>
      <w:tr w:rsidR="00FF088B" w:rsidRPr="00AA0E9B" w:rsidTr="002519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jc w:val="center"/>
              <w:rPr>
                <w:rFonts w:ascii="Times New Roman" w:eastAsia="Times New Roman" w:hAnsi="Times New Roman" w:cs="Times New Roman"/>
                <w:b/>
                <w:bCs/>
                <w:sz w:val="24"/>
                <w:szCs w:val="24"/>
              </w:rPr>
            </w:pPr>
            <w:r w:rsidRPr="00AA0E9B">
              <w:rPr>
                <w:rFonts w:ascii="Times New Roman" w:eastAsia="Times New Roman" w:hAnsi="Times New Roman" w:cs="Times New Roman"/>
                <w:b/>
                <w:bCs/>
                <w:sz w:val="24"/>
                <w:szCs w:val="24"/>
              </w:rPr>
              <w:t>Infix</w:t>
            </w:r>
          </w:p>
        </w:tc>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jc w:val="center"/>
              <w:rPr>
                <w:rFonts w:ascii="Times New Roman" w:eastAsia="Times New Roman" w:hAnsi="Times New Roman" w:cs="Times New Roman"/>
                <w:b/>
                <w:bCs/>
                <w:sz w:val="24"/>
                <w:szCs w:val="24"/>
              </w:rPr>
            </w:pPr>
            <w:r w:rsidRPr="00AA0E9B">
              <w:rPr>
                <w:rFonts w:ascii="Times New Roman" w:eastAsia="Times New Roman" w:hAnsi="Times New Roman" w:cs="Times New Roman"/>
                <w:b/>
                <w:bCs/>
                <w:sz w:val="24"/>
                <w:szCs w:val="24"/>
              </w:rPr>
              <w:t>Postfix</w:t>
            </w:r>
          </w:p>
        </w:tc>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jc w:val="center"/>
              <w:rPr>
                <w:rFonts w:ascii="Times New Roman" w:eastAsia="Times New Roman" w:hAnsi="Times New Roman" w:cs="Times New Roman"/>
                <w:b/>
                <w:bCs/>
                <w:sz w:val="24"/>
                <w:szCs w:val="24"/>
              </w:rPr>
            </w:pPr>
            <w:r w:rsidRPr="00AA0E9B">
              <w:rPr>
                <w:rFonts w:ascii="Times New Roman" w:eastAsia="Times New Roman" w:hAnsi="Times New Roman" w:cs="Times New Roman"/>
                <w:b/>
                <w:bCs/>
                <w:sz w:val="24"/>
                <w:szCs w:val="24"/>
              </w:rPr>
              <w:t xml:space="preserve">Prefix </w:t>
            </w:r>
          </w:p>
        </w:tc>
      </w:tr>
      <w:tr w:rsidR="00FF088B" w:rsidRPr="00AA0E9B" w:rsidTr="002519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 (A * B) + (C / D) ) </w:t>
            </w:r>
          </w:p>
        </w:tc>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 (A B *) (C D /) +) </w:t>
            </w:r>
          </w:p>
        </w:tc>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 (* A B) (/ C D) ) </w:t>
            </w:r>
          </w:p>
        </w:tc>
      </w:tr>
      <w:tr w:rsidR="00FF088B" w:rsidRPr="00AA0E9B" w:rsidTr="002519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((A * (B + C) ) / D) </w:t>
            </w:r>
          </w:p>
        </w:tc>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 (A (B C +) *) D /) </w:t>
            </w:r>
          </w:p>
        </w:tc>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 (* A (+ B C) ) D) </w:t>
            </w:r>
          </w:p>
        </w:tc>
      </w:tr>
      <w:tr w:rsidR="00FF088B" w:rsidRPr="00AA0E9B" w:rsidTr="0025197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(A * (B + (C / D) ) ) </w:t>
            </w:r>
          </w:p>
        </w:tc>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(A (B (C D /) +) *) </w:t>
            </w:r>
          </w:p>
        </w:tc>
        <w:tc>
          <w:tcPr>
            <w:tcW w:w="0" w:type="auto"/>
            <w:tcBorders>
              <w:top w:val="outset" w:sz="6" w:space="0" w:color="auto"/>
              <w:left w:val="outset" w:sz="6" w:space="0" w:color="auto"/>
              <w:bottom w:val="outset" w:sz="6" w:space="0" w:color="auto"/>
              <w:right w:val="outset" w:sz="6" w:space="0" w:color="auto"/>
            </w:tcBorders>
            <w:vAlign w:val="center"/>
            <w:hideMark/>
          </w:tcPr>
          <w:p w:rsidR="00FF088B" w:rsidRPr="00AA0E9B" w:rsidRDefault="00FF088B" w:rsidP="0025197D">
            <w:pPr>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 A (+ B (/ C D) ) ) </w:t>
            </w:r>
          </w:p>
        </w:tc>
      </w:tr>
    </w:tbl>
    <w:p w:rsidR="00FF088B" w:rsidRPr="00AA0E9B" w:rsidRDefault="00FF088B" w:rsidP="00FF088B">
      <w:pPr>
        <w:spacing w:before="100" w:beforeAutospacing="1" w:after="100" w:afterAutospacing="1" w:line="240" w:lineRule="auto"/>
        <w:rPr>
          <w:rFonts w:ascii="Times New Roman" w:eastAsia="Times New Roman" w:hAnsi="Times New Roman" w:cs="Times New Roman"/>
          <w:sz w:val="24"/>
          <w:szCs w:val="24"/>
        </w:rPr>
      </w:pPr>
    </w:p>
    <w:p w:rsidR="00FF088B" w:rsidRPr="00AA0E9B" w:rsidRDefault="00FF088B" w:rsidP="00FF088B">
      <w:pPr>
        <w:spacing w:before="100" w:beforeAutospacing="1" w:after="100" w:afterAutospacing="1" w:line="240" w:lineRule="auto"/>
        <w:rPr>
          <w:rFonts w:ascii="Times New Roman" w:eastAsia="Times New Roman" w:hAnsi="Times New Roman" w:cs="Times New Roman"/>
          <w:sz w:val="24"/>
          <w:szCs w:val="24"/>
        </w:rPr>
      </w:pPr>
    </w:p>
    <w:p w:rsidR="00FF088B" w:rsidRDefault="00FF088B" w:rsidP="00FF088B">
      <w:pPr>
        <w:spacing w:before="100" w:beforeAutospacing="1" w:after="100" w:afterAutospacing="1"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b/>
          <w:sz w:val="24"/>
          <w:szCs w:val="24"/>
        </w:rPr>
        <w:t>Parse trees:</w:t>
      </w:r>
      <w:r w:rsidRPr="00AA0E9B">
        <w:rPr>
          <w:rFonts w:ascii="Times New Roman" w:eastAsia="Times New Roman" w:hAnsi="Times New Roman" w:cs="Times New Roman"/>
          <w:sz w:val="24"/>
          <w:szCs w:val="24"/>
        </w:rPr>
        <w:t xml:space="preserve"> A similar trick to convert to and from parse trees - each bracketed triplet of an operator and its two operands (or sub-expressions) corresponds to a node of the tree. The corresponding parse trees are: </w:t>
      </w:r>
    </w:p>
    <w:p w:rsidR="00AA0E9B" w:rsidRDefault="00AA0E9B" w:rsidP="00FF088B">
      <w:pPr>
        <w:spacing w:before="100" w:beforeAutospacing="1" w:after="100" w:afterAutospacing="1" w:line="240" w:lineRule="auto"/>
        <w:rPr>
          <w:rFonts w:ascii="Times New Roman" w:eastAsia="Times New Roman" w:hAnsi="Times New Roman" w:cs="Times New Roman"/>
          <w:sz w:val="24"/>
          <w:szCs w:val="24"/>
        </w:rPr>
      </w:pPr>
    </w:p>
    <w:p w:rsidR="00AA0E9B" w:rsidRPr="006D29A7" w:rsidRDefault="00AA0E9B" w:rsidP="00AA0E9B">
      <w:pPr>
        <w:spacing w:before="100" w:beforeAutospacing="1" w:after="100" w:afterAutospacing="1" w:line="240" w:lineRule="auto"/>
        <w:rPr>
          <w:rFonts w:ascii="Times New Roman" w:eastAsia="Times New Roman" w:hAnsi="Times New Roman" w:cs="Times New Roman"/>
          <w:sz w:val="24"/>
          <w:szCs w:val="24"/>
        </w:rPr>
      </w:pPr>
    </w:p>
    <w:p w:rsidR="00AA0E9B" w:rsidRPr="006D29A7" w:rsidRDefault="00AA0E9B" w:rsidP="00AA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9A7">
        <w:rPr>
          <w:rFonts w:ascii="Courier New" w:eastAsia="Times New Roman" w:hAnsi="Courier New" w:cs="Courier New"/>
          <w:sz w:val="20"/>
          <w:szCs w:val="20"/>
        </w:rPr>
        <w:lastRenderedPageBreak/>
        <w:tab/>
      </w:r>
      <w:r w:rsidRPr="006D29A7">
        <w:rPr>
          <w:rFonts w:ascii="Courier New" w:eastAsia="Times New Roman" w:hAnsi="Courier New" w:cs="Courier New"/>
          <w:sz w:val="20"/>
          <w:szCs w:val="20"/>
        </w:rPr>
        <w:tab/>
      </w:r>
      <w:r w:rsidRPr="006D29A7">
        <w:rPr>
          <w:rFonts w:ascii="Courier New" w:eastAsia="Times New Roman" w:hAnsi="Courier New" w:cs="Courier New"/>
          <w:sz w:val="20"/>
          <w:szCs w:val="20"/>
        </w:rPr>
        <w:tab/>
        <w:t xml:space="preserve">      /</w:t>
      </w:r>
      <w:r w:rsidRPr="006D29A7">
        <w:rPr>
          <w:rFonts w:ascii="Courier New" w:eastAsia="Times New Roman" w:hAnsi="Courier New" w:cs="Courier New"/>
          <w:sz w:val="20"/>
          <w:szCs w:val="20"/>
        </w:rPr>
        <w:tab/>
      </w:r>
      <w:r w:rsidRPr="006D29A7">
        <w:rPr>
          <w:rFonts w:ascii="Courier New" w:eastAsia="Times New Roman" w:hAnsi="Courier New" w:cs="Courier New"/>
          <w:sz w:val="20"/>
          <w:szCs w:val="20"/>
        </w:rPr>
        <w:tab/>
      </w:r>
      <w:r w:rsidRPr="006D29A7">
        <w:rPr>
          <w:rFonts w:ascii="Courier New" w:eastAsia="Times New Roman" w:hAnsi="Courier New" w:cs="Courier New"/>
          <w:sz w:val="20"/>
          <w:szCs w:val="20"/>
        </w:rPr>
        <w:tab/>
        <w:t xml:space="preserve">   *</w:t>
      </w:r>
    </w:p>
    <w:p w:rsidR="00AA0E9B" w:rsidRPr="006D29A7" w:rsidRDefault="00AA0E9B" w:rsidP="00AA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9A7">
        <w:rPr>
          <w:rFonts w:ascii="Courier New" w:eastAsia="Times New Roman" w:hAnsi="Courier New" w:cs="Courier New"/>
          <w:sz w:val="20"/>
          <w:szCs w:val="20"/>
        </w:rPr>
        <w:t xml:space="preserve">      +</w:t>
      </w:r>
      <w:r w:rsidRPr="006D29A7">
        <w:rPr>
          <w:rFonts w:ascii="Courier New" w:eastAsia="Times New Roman" w:hAnsi="Courier New" w:cs="Courier New"/>
          <w:sz w:val="20"/>
          <w:szCs w:val="20"/>
        </w:rPr>
        <w:tab/>
      </w:r>
      <w:r w:rsidRPr="006D29A7">
        <w:rPr>
          <w:rFonts w:ascii="Courier New" w:eastAsia="Times New Roman" w:hAnsi="Courier New" w:cs="Courier New"/>
          <w:sz w:val="20"/>
          <w:szCs w:val="20"/>
        </w:rPr>
        <w:tab/>
      </w:r>
      <w:r w:rsidRPr="006D29A7">
        <w:rPr>
          <w:rFonts w:ascii="Courier New" w:eastAsia="Times New Roman" w:hAnsi="Courier New" w:cs="Courier New"/>
          <w:sz w:val="20"/>
          <w:szCs w:val="20"/>
        </w:rPr>
        <w:tab/>
        <w:t xml:space="preserve">     / \</w:t>
      </w:r>
      <w:r w:rsidRPr="006D29A7">
        <w:rPr>
          <w:rFonts w:ascii="Courier New" w:eastAsia="Times New Roman" w:hAnsi="Courier New" w:cs="Courier New"/>
          <w:sz w:val="20"/>
          <w:szCs w:val="20"/>
        </w:rPr>
        <w:tab/>
      </w:r>
      <w:r w:rsidRPr="006D29A7">
        <w:rPr>
          <w:rFonts w:ascii="Courier New" w:eastAsia="Times New Roman" w:hAnsi="Courier New" w:cs="Courier New"/>
          <w:sz w:val="20"/>
          <w:szCs w:val="20"/>
        </w:rPr>
        <w:tab/>
        <w:t xml:space="preserve">  / \</w:t>
      </w:r>
    </w:p>
    <w:p w:rsidR="00AA0E9B" w:rsidRPr="006D29A7" w:rsidRDefault="00AA0E9B" w:rsidP="00AA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9A7">
        <w:rPr>
          <w:rFonts w:ascii="Courier New" w:eastAsia="Times New Roman" w:hAnsi="Courier New" w:cs="Courier New"/>
          <w:sz w:val="20"/>
          <w:szCs w:val="20"/>
        </w:rPr>
        <w:t xml:space="preserve">     / \</w:t>
      </w:r>
      <w:r w:rsidRPr="006D29A7">
        <w:rPr>
          <w:rFonts w:ascii="Courier New" w:eastAsia="Times New Roman" w:hAnsi="Courier New" w:cs="Courier New"/>
          <w:sz w:val="20"/>
          <w:szCs w:val="20"/>
        </w:rPr>
        <w:tab/>
      </w:r>
      <w:r w:rsidRPr="006D29A7">
        <w:rPr>
          <w:rFonts w:ascii="Courier New" w:eastAsia="Times New Roman" w:hAnsi="Courier New" w:cs="Courier New"/>
          <w:sz w:val="20"/>
          <w:szCs w:val="20"/>
        </w:rPr>
        <w:tab/>
        <w:t xml:space="preserve">    *   D</w:t>
      </w:r>
      <w:r w:rsidRPr="006D29A7">
        <w:rPr>
          <w:rFonts w:ascii="Courier New" w:eastAsia="Times New Roman" w:hAnsi="Courier New" w:cs="Courier New"/>
          <w:sz w:val="20"/>
          <w:szCs w:val="20"/>
        </w:rPr>
        <w:tab/>
      </w:r>
      <w:r w:rsidRPr="006D29A7">
        <w:rPr>
          <w:rFonts w:ascii="Courier New" w:eastAsia="Times New Roman" w:hAnsi="Courier New" w:cs="Courier New"/>
          <w:sz w:val="20"/>
          <w:szCs w:val="20"/>
        </w:rPr>
        <w:tab/>
        <w:t xml:space="preserve"> A   +</w:t>
      </w:r>
    </w:p>
    <w:p w:rsidR="00AA0E9B" w:rsidRPr="006D29A7" w:rsidRDefault="00AA0E9B" w:rsidP="00AA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9A7">
        <w:rPr>
          <w:rFonts w:ascii="Courier New" w:eastAsia="Times New Roman" w:hAnsi="Courier New" w:cs="Courier New"/>
          <w:sz w:val="20"/>
          <w:szCs w:val="20"/>
        </w:rPr>
        <w:t xml:space="preserve">    /   \</w:t>
      </w:r>
      <w:r w:rsidRPr="006D29A7">
        <w:rPr>
          <w:rFonts w:ascii="Courier New" w:eastAsia="Times New Roman" w:hAnsi="Courier New" w:cs="Courier New"/>
          <w:sz w:val="20"/>
          <w:szCs w:val="20"/>
        </w:rPr>
        <w:tab/>
      </w:r>
      <w:r w:rsidRPr="006D29A7">
        <w:rPr>
          <w:rFonts w:ascii="Courier New" w:eastAsia="Times New Roman" w:hAnsi="Courier New" w:cs="Courier New"/>
          <w:sz w:val="20"/>
          <w:szCs w:val="20"/>
        </w:rPr>
        <w:tab/>
        <w:t xml:space="preserve">   / \</w:t>
      </w:r>
      <w:r w:rsidRPr="006D29A7">
        <w:rPr>
          <w:rFonts w:ascii="Courier New" w:eastAsia="Times New Roman" w:hAnsi="Courier New" w:cs="Courier New"/>
          <w:sz w:val="20"/>
          <w:szCs w:val="20"/>
        </w:rPr>
        <w:tab/>
      </w:r>
      <w:r w:rsidRPr="006D29A7">
        <w:rPr>
          <w:rFonts w:ascii="Courier New" w:eastAsia="Times New Roman" w:hAnsi="Courier New" w:cs="Courier New"/>
          <w:sz w:val="20"/>
          <w:szCs w:val="20"/>
        </w:rPr>
        <w:tab/>
      </w:r>
      <w:r w:rsidRPr="006D29A7">
        <w:rPr>
          <w:rFonts w:ascii="Courier New" w:eastAsia="Times New Roman" w:hAnsi="Courier New" w:cs="Courier New"/>
          <w:sz w:val="20"/>
          <w:szCs w:val="20"/>
        </w:rPr>
        <w:tab/>
        <w:t xml:space="preserve">    / \</w:t>
      </w:r>
    </w:p>
    <w:p w:rsidR="00AA0E9B" w:rsidRPr="006D29A7" w:rsidRDefault="00AA0E9B" w:rsidP="00AA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9A7">
        <w:rPr>
          <w:rFonts w:ascii="Courier New" w:eastAsia="Times New Roman" w:hAnsi="Courier New" w:cs="Courier New"/>
          <w:sz w:val="20"/>
          <w:szCs w:val="20"/>
        </w:rPr>
        <w:t xml:space="preserve">   *     /</w:t>
      </w:r>
      <w:r w:rsidRPr="006D29A7">
        <w:rPr>
          <w:rFonts w:ascii="Courier New" w:eastAsia="Times New Roman" w:hAnsi="Courier New" w:cs="Courier New"/>
          <w:sz w:val="20"/>
          <w:szCs w:val="20"/>
        </w:rPr>
        <w:tab/>
      </w:r>
      <w:r w:rsidRPr="006D29A7">
        <w:rPr>
          <w:rFonts w:ascii="Courier New" w:eastAsia="Times New Roman" w:hAnsi="Courier New" w:cs="Courier New"/>
          <w:sz w:val="20"/>
          <w:szCs w:val="20"/>
        </w:rPr>
        <w:tab/>
        <w:t xml:space="preserve">  A   +</w:t>
      </w:r>
      <w:r w:rsidRPr="006D29A7">
        <w:rPr>
          <w:rFonts w:ascii="Courier New" w:eastAsia="Times New Roman" w:hAnsi="Courier New" w:cs="Courier New"/>
          <w:sz w:val="20"/>
          <w:szCs w:val="20"/>
        </w:rPr>
        <w:tab/>
      </w:r>
      <w:r w:rsidRPr="006D29A7">
        <w:rPr>
          <w:rFonts w:ascii="Courier New" w:eastAsia="Times New Roman" w:hAnsi="Courier New" w:cs="Courier New"/>
          <w:sz w:val="20"/>
          <w:szCs w:val="20"/>
        </w:rPr>
        <w:tab/>
      </w:r>
      <w:r w:rsidRPr="006D29A7">
        <w:rPr>
          <w:rFonts w:ascii="Courier New" w:eastAsia="Times New Roman" w:hAnsi="Courier New" w:cs="Courier New"/>
          <w:sz w:val="20"/>
          <w:szCs w:val="20"/>
        </w:rPr>
        <w:tab/>
        <w:t xml:space="preserve">   B   /</w:t>
      </w:r>
    </w:p>
    <w:p w:rsidR="00AA0E9B" w:rsidRPr="006D29A7" w:rsidRDefault="00AA0E9B" w:rsidP="00AA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9A7">
        <w:rPr>
          <w:rFonts w:ascii="Courier New" w:eastAsia="Times New Roman" w:hAnsi="Courier New" w:cs="Courier New"/>
          <w:sz w:val="20"/>
          <w:szCs w:val="20"/>
        </w:rPr>
        <w:t xml:space="preserve">  / \   / \</w:t>
      </w:r>
      <w:r w:rsidRPr="006D29A7">
        <w:rPr>
          <w:rFonts w:ascii="Courier New" w:eastAsia="Times New Roman" w:hAnsi="Courier New" w:cs="Courier New"/>
          <w:sz w:val="20"/>
          <w:szCs w:val="20"/>
        </w:rPr>
        <w:tab/>
      </w:r>
      <w:r w:rsidRPr="006D29A7">
        <w:rPr>
          <w:rFonts w:ascii="Courier New" w:eastAsia="Times New Roman" w:hAnsi="Courier New" w:cs="Courier New"/>
          <w:sz w:val="20"/>
          <w:szCs w:val="20"/>
        </w:rPr>
        <w:tab/>
        <w:t xml:space="preserve">     / \</w:t>
      </w:r>
      <w:r w:rsidRPr="006D29A7">
        <w:rPr>
          <w:rFonts w:ascii="Courier New" w:eastAsia="Times New Roman" w:hAnsi="Courier New" w:cs="Courier New"/>
          <w:sz w:val="20"/>
          <w:szCs w:val="20"/>
        </w:rPr>
        <w:tab/>
      </w:r>
      <w:r w:rsidRPr="006D29A7">
        <w:rPr>
          <w:rFonts w:ascii="Courier New" w:eastAsia="Times New Roman" w:hAnsi="Courier New" w:cs="Courier New"/>
          <w:sz w:val="20"/>
          <w:szCs w:val="20"/>
        </w:rPr>
        <w:tab/>
        <w:t xml:space="preserve">      / \</w:t>
      </w:r>
    </w:p>
    <w:p w:rsidR="00AA0E9B" w:rsidRPr="006D29A7" w:rsidRDefault="00AA0E9B" w:rsidP="00AA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9A7">
        <w:rPr>
          <w:rFonts w:ascii="Courier New" w:eastAsia="Times New Roman" w:hAnsi="Courier New" w:cs="Courier New"/>
          <w:sz w:val="20"/>
          <w:szCs w:val="20"/>
        </w:rPr>
        <w:t xml:space="preserve"> A   B C   D</w:t>
      </w:r>
      <w:r w:rsidRPr="006D29A7">
        <w:rPr>
          <w:rFonts w:ascii="Courier New" w:eastAsia="Times New Roman" w:hAnsi="Courier New" w:cs="Courier New"/>
          <w:sz w:val="20"/>
          <w:szCs w:val="20"/>
        </w:rPr>
        <w:tab/>
      </w:r>
      <w:r w:rsidRPr="006D29A7">
        <w:rPr>
          <w:rFonts w:ascii="Courier New" w:eastAsia="Times New Roman" w:hAnsi="Courier New" w:cs="Courier New"/>
          <w:sz w:val="20"/>
          <w:szCs w:val="20"/>
        </w:rPr>
        <w:tab/>
        <w:t xml:space="preserve">    B   C</w:t>
      </w:r>
      <w:r w:rsidRPr="006D29A7">
        <w:rPr>
          <w:rFonts w:ascii="Courier New" w:eastAsia="Times New Roman" w:hAnsi="Courier New" w:cs="Courier New"/>
          <w:sz w:val="20"/>
          <w:szCs w:val="20"/>
        </w:rPr>
        <w:tab/>
      </w:r>
      <w:r w:rsidRPr="006D29A7">
        <w:rPr>
          <w:rFonts w:ascii="Courier New" w:eastAsia="Times New Roman" w:hAnsi="Courier New" w:cs="Courier New"/>
          <w:sz w:val="20"/>
          <w:szCs w:val="20"/>
        </w:rPr>
        <w:tab/>
        <w:t xml:space="preserve">     C   D</w:t>
      </w:r>
    </w:p>
    <w:p w:rsidR="00AA0E9B" w:rsidRPr="006D29A7" w:rsidRDefault="00AA0E9B" w:rsidP="00AA0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F088B" w:rsidRPr="00AA0E9B" w:rsidRDefault="00FF088B" w:rsidP="00FF0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((A*B</w:t>
      </w:r>
      <w:proofErr w:type="gramStart"/>
      <w:r w:rsidRPr="00AA0E9B">
        <w:rPr>
          <w:rFonts w:ascii="Times New Roman" w:eastAsia="Times New Roman" w:hAnsi="Times New Roman" w:cs="Times New Roman"/>
          <w:sz w:val="24"/>
          <w:szCs w:val="24"/>
        </w:rPr>
        <w:t>)+</w:t>
      </w:r>
      <w:proofErr w:type="gramEnd"/>
      <w:r w:rsidRPr="00AA0E9B">
        <w:rPr>
          <w:rFonts w:ascii="Times New Roman" w:eastAsia="Times New Roman" w:hAnsi="Times New Roman" w:cs="Times New Roman"/>
          <w:sz w:val="24"/>
          <w:szCs w:val="24"/>
        </w:rPr>
        <w:t>(C/D))</w:t>
      </w:r>
      <w:r w:rsidRPr="00AA0E9B">
        <w:rPr>
          <w:rFonts w:ascii="Times New Roman" w:eastAsia="Times New Roman" w:hAnsi="Times New Roman" w:cs="Times New Roman"/>
          <w:sz w:val="24"/>
          <w:szCs w:val="24"/>
        </w:rPr>
        <w:tab/>
      </w:r>
      <w:r w:rsidRPr="00AA0E9B">
        <w:rPr>
          <w:rFonts w:ascii="Times New Roman" w:eastAsia="Times New Roman" w:hAnsi="Times New Roman" w:cs="Times New Roman"/>
          <w:sz w:val="24"/>
          <w:szCs w:val="24"/>
        </w:rPr>
        <w:tab/>
        <w:t xml:space="preserve">((A*(B+C))/D) </w:t>
      </w:r>
      <w:r w:rsidRPr="00AA0E9B">
        <w:rPr>
          <w:rFonts w:ascii="Times New Roman" w:eastAsia="Times New Roman" w:hAnsi="Times New Roman" w:cs="Times New Roman"/>
          <w:sz w:val="24"/>
          <w:szCs w:val="24"/>
        </w:rPr>
        <w:tab/>
      </w:r>
      <w:r w:rsidRPr="00AA0E9B">
        <w:rPr>
          <w:rFonts w:ascii="Times New Roman" w:eastAsia="Times New Roman" w:hAnsi="Times New Roman" w:cs="Times New Roman"/>
          <w:sz w:val="24"/>
          <w:szCs w:val="24"/>
        </w:rPr>
        <w:tab/>
        <w:t>(A*(B</w:t>
      </w:r>
      <w:proofErr w:type="gramStart"/>
      <w:r w:rsidRPr="00AA0E9B">
        <w:rPr>
          <w:rFonts w:ascii="Times New Roman" w:eastAsia="Times New Roman" w:hAnsi="Times New Roman" w:cs="Times New Roman"/>
          <w:sz w:val="24"/>
          <w:szCs w:val="24"/>
        </w:rPr>
        <w:t>+(</w:t>
      </w:r>
      <w:proofErr w:type="gramEnd"/>
      <w:r w:rsidRPr="00AA0E9B">
        <w:rPr>
          <w:rFonts w:ascii="Times New Roman" w:eastAsia="Times New Roman" w:hAnsi="Times New Roman" w:cs="Times New Roman"/>
          <w:sz w:val="24"/>
          <w:szCs w:val="24"/>
        </w:rPr>
        <w:t>C/D)))</w:t>
      </w:r>
    </w:p>
    <w:p w:rsidR="00FF088B" w:rsidRPr="00AA0E9B" w:rsidRDefault="00FF088B" w:rsidP="00FF088B">
      <w:pPr>
        <w:rPr>
          <w:rFonts w:ascii="Times New Roman" w:hAnsi="Times New Roman" w:cs="Times New Roman"/>
          <w:sz w:val="24"/>
          <w:szCs w:val="24"/>
        </w:rPr>
      </w:pPr>
    </w:p>
    <w:p w:rsidR="001442BE" w:rsidRPr="00AA0E9B" w:rsidRDefault="001442BE" w:rsidP="00D12E32">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AA0E9B">
        <w:rPr>
          <w:rFonts w:ascii="Times New Roman" w:eastAsia="Times New Roman" w:hAnsi="Times New Roman" w:cs="Times New Roman"/>
          <w:b/>
          <w:bCs/>
          <w:sz w:val="24"/>
          <w:szCs w:val="24"/>
        </w:rPr>
        <w:t>Postfix Evaluation Algorithm</w:t>
      </w:r>
    </w:p>
    <w:p w:rsidR="001442BE" w:rsidRPr="00AA0E9B" w:rsidRDefault="001442BE" w:rsidP="00D12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Step 1 − scan the expression from left to right </w:t>
      </w:r>
    </w:p>
    <w:p w:rsidR="001442BE" w:rsidRPr="00AA0E9B" w:rsidRDefault="001442BE" w:rsidP="00D12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Step 2 − if it is an operand push it to stack </w:t>
      </w:r>
    </w:p>
    <w:p w:rsidR="001442BE" w:rsidRPr="00AA0E9B" w:rsidRDefault="001442BE" w:rsidP="00D12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Step 3 − if it is an operator pull operand from stack and perform operation </w:t>
      </w:r>
    </w:p>
    <w:p w:rsidR="001442BE" w:rsidRPr="00AA0E9B" w:rsidRDefault="001442BE" w:rsidP="00D12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Step 4 − store the output of step 3, back to stack </w:t>
      </w:r>
    </w:p>
    <w:p w:rsidR="001442BE" w:rsidRPr="00AA0E9B" w:rsidRDefault="001442BE" w:rsidP="00D12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 xml:space="preserve">Step 5 − scan the expression until all operands are consumed </w:t>
      </w:r>
    </w:p>
    <w:p w:rsidR="001442BE" w:rsidRPr="00AA0E9B" w:rsidRDefault="001442BE" w:rsidP="00D12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AA0E9B">
        <w:rPr>
          <w:rFonts w:ascii="Times New Roman" w:eastAsia="Times New Roman" w:hAnsi="Times New Roman" w:cs="Times New Roman"/>
          <w:sz w:val="24"/>
          <w:szCs w:val="24"/>
        </w:rPr>
        <w:t>Step 6 − pop the stack and perform operation</w:t>
      </w:r>
    </w:p>
    <w:p w:rsidR="00256E4D" w:rsidRPr="00AA0E9B" w:rsidRDefault="00256E4D" w:rsidP="00D12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56E4D" w:rsidRPr="00AA0E9B" w:rsidRDefault="00256E4D" w:rsidP="00256E4D">
      <w:pPr>
        <w:pStyle w:val="Heading2"/>
        <w:rPr>
          <w:sz w:val="24"/>
          <w:szCs w:val="24"/>
        </w:rPr>
      </w:pPr>
      <w:r w:rsidRPr="00AA0E9B">
        <w:rPr>
          <w:sz w:val="24"/>
          <w:szCs w:val="24"/>
        </w:rPr>
        <w:t>Infix to Postfix Conversion Algorithm</w:t>
      </w:r>
    </w:p>
    <w:p w:rsidR="00256E4D" w:rsidRPr="00AA0E9B" w:rsidRDefault="00256E4D" w:rsidP="00256E4D">
      <w:pPr>
        <w:rPr>
          <w:rFonts w:ascii="Times New Roman" w:hAnsi="Times New Roman" w:cs="Times New Roman"/>
          <w:sz w:val="24"/>
          <w:szCs w:val="24"/>
        </w:rPr>
      </w:pPr>
      <w:r w:rsidRPr="00AA0E9B">
        <w:rPr>
          <w:rFonts w:ascii="Times New Roman" w:hAnsi="Times New Roman" w:cs="Times New Roman"/>
          <w:sz w:val="24"/>
          <w:szCs w:val="24"/>
        </w:rPr>
        <w:t xml:space="preserve">Let Q be any infix expression and we have to convert it to postfix expression P. </w:t>
      </w:r>
    </w:p>
    <w:p w:rsidR="00256E4D" w:rsidRPr="00AA0E9B" w:rsidRDefault="00256E4D" w:rsidP="00256E4D">
      <w:pPr>
        <w:rPr>
          <w:rFonts w:ascii="Times New Roman" w:hAnsi="Times New Roman" w:cs="Times New Roman"/>
          <w:sz w:val="24"/>
          <w:szCs w:val="24"/>
        </w:rPr>
      </w:pPr>
      <w:r w:rsidRPr="00AA0E9B">
        <w:rPr>
          <w:rFonts w:ascii="Times New Roman" w:hAnsi="Times New Roman" w:cs="Times New Roman"/>
          <w:b/>
          <w:sz w:val="24"/>
          <w:szCs w:val="24"/>
        </w:rPr>
        <w:t> </w:t>
      </w:r>
      <w:r w:rsidR="00AA0E9B" w:rsidRPr="00AA0E9B">
        <w:rPr>
          <w:rFonts w:ascii="Times New Roman" w:hAnsi="Times New Roman" w:cs="Times New Roman"/>
          <w:b/>
          <w:sz w:val="24"/>
          <w:szCs w:val="24"/>
        </w:rPr>
        <w:t>Step</w:t>
      </w:r>
      <w:r w:rsidRPr="00AA0E9B">
        <w:rPr>
          <w:rFonts w:ascii="Times New Roman" w:hAnsi="Times New Roman" w:cs="Times New Roman"/>
          <w:b/>
          <w:sz w:val="24"/>
          <w:szCs w:val="24"/>
        </w:rPr>
        <w:t>1</w:t>
      </w:r>
      <w:r w:rsidR="00AA0E9B" w:rsidRPr="00AA0E9B">
        <w:rPr>
          <w:rFonts w:ascii="Times New Roman" w:hAnsi="Times New Roman" w:cs="Times New Roman"/>
          <w:b/>
          <w:sz w:val="24"/>
          <w:szCs w:val="24"/>
        </w:rPr>
        <w:t>:</w:t>
      </w:r>
      <w:r w:rsidRPr="00AA0E9B">
        <w:rPr>
          <w:rFonts w:ascii="Times New Roman" w:hAnsi="Times New Roman" w:cs="Times New Roman"/>
          <w:sz w:val="24"/>
          <w:szCs w:val="24"/>
        </w:rPr>
        <w:t xml:space="preserve"> Push left parenthesis onto </w:t>
      </w:r>
      <w:hyperlink r:id="rId5" w:tgtFrame="_blank" w:history="1">
        <w:r w:rsidRPr="00AA0E9B">
          <w:rPr>
            <w:rStyle w:val="Hyperlink"/>
            <w:rFonts w:ascii="Times New Roman" w:hAnsi="Times New Roman" w:cs="Times New Roman"/>
            <w:color w:val="auto"/>
            <w:sz w:val="24"/>
            <w:szCs w:val="24"/>
          </w:rPr>
          <w:t>STACK</w:t>
        </w:r>
      </w:hyperlink>
      <w:r w:rsidRPr="00AA0E9B">
        <w:rPr>
          <w:rFonts w:ascii="Times New Roman" w:hAnsi="Times New Roman" w:cs="Times New Roman"/>
          <w:sz w:val="24"/>
          <w:szCs w:val="24"/>
        </w:rPr>
        <w:t xml:space="preserve"> and add right parenthesis at the end of Q.</w:t>
      </w:r>
    </w:p>
    <w:p w:rsidR="00256E4D" w:rsidRPr="00AA0E9B" w:rsidRDefault="00256E4D" w:rsidP="00256E4D">
      <w:pPr>
        <w:rPr>
          <w:rFonts w:ascii="Times New Roman" w:hAnsi="Times New Roman" w:cs="Times New Roman"/>
          <w:sz w:val="24"/>
          <w:szCs w:val="24"/>
        </w:rPr>
      </w:pPr>
      <w:r w:rsidRPr="00AA0E9B">
        <w:rPr>
          <w:rFonts w:ascii="Times New Roman" w:hAnsi="Times New Roman" w:cs="Times New Roman"/>
          <w:sz w:val="24"/>
          <w:szCs w:val="24"/>
        </w:rPr>
        <w:t> </w:t>
      </w:r>
      <w:r w:rsidR="00AA0E9B" w:rsidRPr="00AA0E9B">
        <w:rPr>
          <w:rFonts w:ascii="Times New Roman" w:hAnsi="Times New Roman" w:cs="Times New Roman"/>
          <w:b/>
          <w:sz w:val="24"/>
          <w:szCs w:val="24"/>
        </w:rPr>
        <w:t>Step</w:t>
      </w:r>
      <w:r w:rsidR="00AA0E9B">
        <w:rPr>
          <w:rFonts w:ascii="Times New Roman" w:hAnsi="Times New Roman" w:cs="Times New Roman"/>
          <w:b/>
          <w:sz w:val="24"/>
          <w:szCs w:val="24"/>
        </w:rPr>
        <w:t>2</w:t>
      </w:r>
      <w:r w:rsidR="00AA0E9B" w:rsidRPr="00AA0E9B">
        <w:rPr>
          <w:rFonts w:ascii="Times New Roman" w:hAnsi="Times New Roman" w:cs="Times New Roman"/>
          <w:b/>
          <w:sz w:val="24"/>
          <w:szCs w:val="24"/>
        </w:rPr>
        <w:t>:</w:t>
      </w:r>
      <w:r w:rsidRPr="00AA0E9B">
        <w:rPr>
          <w:rFonts w:ascii="Times New Roman" w:hAnsi="Times New Roman" w:cs="Times New Roman"/>
          <w:sz w:val="24"/>
          <w:szCs w:val="24"/>
        </w:rPr>
        <w:t xml:space="preserve"> Scan Q from left to right and repeat step 3 to 6 for each element of Q until the STACK is empty.</w:t>
      </w:r>
    </w:p>
    <w:p w:rsidR="00256E4D" w:rsidRPr="00AA0E9B" w:rsidRDefault="00256E4D" w:rsidP="00256E4D">
      <w:pPr>
        <w:rPr>
          <w:rFonts w:ascii="Times New Roman" w:hAnsi="Times New Roman" w:cs="Times New Roman"/>
          <w:sz w:val="24"/>
          <w:szCs w:val="24"/>
        </w:rPr>
      </w:pPr>
      <w:r w:rsidRPr="00AA0E9B">
        <w:rPr>
          <w:rFonts w:ascii="Times New Roman" w:hAnsi="Times New Roman" w:cs="Times New Roman"/>
          <w:sz w:val="24"/>
          <w:szCs w:val="24"/>
        </w:rPr>
        <w:t> </w:t>
      </w:r>
      <w:r w:rsidR="00AA0E9B" w:rsidRPr="00AA0E9B">
        <w:rPr>
          <w:rFonts w:ascii="Times New Roman" w:hAnsi="Times New Roman" w:cs="Times New Roman"/>
          <w:b/>
          <w:sz w:val="24"/>
          <w:szCs w:val="24"/>
        </w:rPr>
        <w:t>Step</w:t>
      </w:r>
      <w:r w:rsidR="00AA0E9B">
        <w:rPr>
          <w:rFonts w:ascii="Times New Roman" w:hAnsi="Times New Roman" w:cs="Times New Roman"/>
          <w:b/>
          <w:sz w:val="24"/>
          <w:szCs w:val="24"/>
        </w:rPr>
        <w:t>3</w:t>
      </w:r>
      <w:r w:rsidR="00AA0E9B" w:rsidRPr="00AA0E9B">
        <w:rPr>
          <w:rFonts w:ascii="Times New Roman" w:hAnsi="Times New Roman" w:cs="Times New Roman"/>
          <w:b/>
          <w:sz w:val="24"/>
          <w:szCs w:val="24"/>
        </w:rPr>
        <w:t>:</w:t>
      </w:r>
      <w:r w:rsidRPr="00AA0E9B">
        <w:rPr>
          <w:rFonts w:ascii="Times New Roman" w:hAnsi="Times New Roman" w:cs="Times New Roman"/>
          <w:sz w:val="24"/>
          <w:szCs w:val="24"/>
        </w:rPr>
        <w:t xml:space="preserve"> If an operand is encountered add it to P.</w:t>
      </w:r>
    </w:p>
    <w:p w:rsidR="00256E4D" w:rsidRPr="00AA0E9B" w:rsidRDefault="00AA0E9B" w:rsidP="00256E4D">
      <w:pPr>
        <w:rPr>
          <w:rFonts w:ascii="Times New Roman" w:hAnsi="Times New Roman" w:cs="Times New Roman"/>
          <w:sz w:val="24"/>
          <w:szCs w:val="24"/>
        </w:rPr>
      </w:pPr>
      <w:r w:rsidRPr="00AA0E9B">
        <w:rPr>
          <w:rFonts w:ascii="Times New Roman" w:hAnsi="Times New Roman" w:cs="Times New Roman"/>
          <w:b/>
          <w:sz w:val="24"/>
          <w:szCs w:val="24"/>
        </w:rPr>
        <w:t>Step</w:t>
      </w:r>
      <w:r>
        <w:rPr>
          <w:rFonts w:ascii="Times New Roman" w:hAnsi="Times New Roman" w:cs="Times New Roman"/>
          <w:b/>
          <w:sz w:val="24"/>
          <w:szCs w:val="24"/>
        </w:rPr>
        <w:t>4</w:t>
      </w:r>
      <w:r w:rsidRPr="00AA0E9B">
        <w:rPr>
          <w:rFonts w:ascii="Times New Roman" w:hAnsi="Times New Roman" w:cs="Times New Roman"/>
          <w:b/>
          <w:sz w:val="24"/>
          <w:szCs w:val="24"/>
        </w:rPr>
        <w:t>:</w:t>
      </w:r>
      <w:r w:rsidR="00256E4D" w:rsidRPr="00AA0E9B">
        <w:rPr>
          <w:rFonts w:ascii="Times New Roman" w:hAnsi="Times New Roman" w:cs="Times New Roman"/>
          <w:sz w:val="24"/>
          <w:szCs w:val="24"/>
        </w:rPr>
        <w:t xml:space="preserve"> If a left parenthesis is encountered push it onto the STACK.</w:t>
      </w:r>
    </w:p>
    <w:p w:rsidR="00256E4D" w:rsidRPr="00AA0E9B" w:rsidRDefault="00256E4D" w:rsidP="00256E4D">
      <w:pPr>
        <w:rPr>
          <w:rFonts w:ascii="Times New Roman" w:hAnsi="Times New Roman" w:cs="Times New Roman"/>
          <w:sz w:val="24"/>
          <w:szCs w:val="24"/>
        </w:rPr>
      </w:pPr>
      <w:r w:rsidRPr="00AA0E9B">
        <w:rPr>
          <w:rFonts w:ascii="Times New Roman" w:hAnsi="Times New Roman" w:cs="Times New Roman"/>
          <w:sz w:val="24"/>
          <w:szCs w:val="24"/>
        </w:rPr>
        <w:t> </w:t>
      </w:r>
      <w:r w:rsidR="00AA0E9B" w:rsidRPr="00AA0E9B">
        <w:rPr>
          <w:rFonts w:ascii="Times New Roman" w:hAnsi="Times New Roman" w:cs="Times New Roman"/>
          <w:b/>
          <w:sz w:val="24"/>
          <w:szCs w:val="24"/>
        </w:rPr>
        <w:t>Step</w:t>
      </w:r>
      <w:r w:rsidR="00AA0E9B">
        <w:rPr>
          <w:rFonts w:ascii="Times New Roman" w:hAnsi="Times New Roman" w:cs="Times New Roman"/>
          <w:b/>
          <w:sz w:val="24"/>
          <w:szCs w:val="24"/>
        </w:rPr>
        <w:t>5</w:t>
      </w:r>
      <w:r w:rsidR="00AA0E9B" w:rsidRPr="00AA0E9B">
        <w:rPr>
          <w:rFonts w:ascii="Times New Roman" w:hAnsi="Times New Roman" w:cs="Times New Roman"/>
          <w:b/>
          <w:sz w:val="24"/>
          <w:szCs w:val="24"/>
        </w:rPr>
        <w:t>1:</w:t>
      </w:r>
      <w:r w:rsidRPr="00AA0E9B">
        <w:rPr>
          <w:rFonts w:ascii="Times New Roman" w:hAnsi="Times New Roman" w:cs="Times New Roman"/>
          <w:sz w:val="24"/>
          <w:szCs w:val="24"/>
        </w:rPr>
        <w:t xml:space="preserve"> If an operator is encountered, then</w:t>
      </w:r>
    </w:p>
    <w:p w:rsidR="00256E4D" w:rsidRPr="00AA0E9B" w:rsidRDefault="00256E4D" w:rsidP="00256E4D">
      <w:pPr>
        <w:numPr>
          <w:ilvl w:val="0"/>
          <w:numId w:val="2"/>
        </w:numPr>
        <w:spacing w:before="100" w:beforeAutospacing="1" w:after="100" w:afterAutospacing="1" w:line="240" w:lineRule="auto"/>
        <w:rPr>
          <w:rFonts w:ascii="Times New Roman" w:hAnsi="Times New Roman" w:cs="Times New Roman"/>
          <w:sz w:val="24"/>
          <w:szCs w:val="24"/>
        </w:rPr>
      </w:pPr>
      <w:r w:rsidRPr="00AA0E9B">
        <w:rPr>
          <w:rFonts w:ascii="Times New Roman" w:hAnsi="Times New Roman" w:cs="Times New Roman"/>
          <w:sz w:val="24"/>
          <w:szCs w:val="24"/>
        </w:rPr>
        <w:t>Repeatedly pop from STACK and add to P each operator</w:t>
      </w:r>
      <w:r w:rsidRPr="00AA0E9B">
        <w:rPr>
          <w:rFonts w:ascii="Times New Roman" w:hAnsi="Times New Roman" w:cs="Times New Roman"/>
          <w:sz w:val="24"/>
          <w:szCs w:val="24"/>
        </w:rPr>
        <w:br/>
        <w:t>which has same precedence as or higher precedence than the operator</w:t>
      </w:r>
      <w:r w:rsidRPr="00AA0E9B">
        <w:rPr>
          <w:rFonts w:ascii="Times New Roman" w:hAnsi="Times New Roman" w:cs="Times New Roman"/>
          <w:sz w:val="24"/>
          <w:szCs w:val="24"/>
        </w:rPr>
        <w:br/>
        <w:t>encountered.</w:t>
      </w:r>
    </w:p>
    <w:p w:rsidR="00256E4D" w:rsidRPr="00AA0E9B" w:rsidRDefault="00256E4D" w:rsidP="00256E4D">
      <w:pPr>
        <w:numPr>
          <w:ilvl w:val="0"/>
          <w:numId w:val="2"/>
        </w:numPr>
        <w:spacing w:before="100" w:beforeAutospacing="1" w:after="100" w:afterAutospacing="1" w:line="240" w:lineRule="auto"/>
        <w:rPr>
          <w:rFonts w:ascii="Times New Roman" w:hAnsi="Times New Roman" w:cs="Times New Roman"/>
          <w:sz w:val="24"/>
          <w:szCs w:val="24"/>
        </w:rPr>
      </w:pPr>
      <w:r w:rsidRPr="00AA0E9B">
        <w:rPr>
          <w:rFonts w:ascii="Times New Roman" w:hAnsi="Times New Roman" w:cs="Times New Roman"/>
          <w:sz w:val="24"/>
          <w:szCs w:val="24"/>
        </w:rPr>
        <w:t>Push the encountered operator onto the STACK.</w:t>
      </w:r>
    </w:p>
    <w:p w:rsidR="00256E4D" w:rsidRPr="00AA0E9B" w:rsidRDefault="00AA0E9B" w:rsidP="00256E4D">
      <w:pPr>
        <w:spacing w:after="0"/>
        <w:rPr>
          <w:rFonts w:ascii="Times New Roman" w:hAnsi="Times New Roman" w:cs="Times New Roman"/>
          <w:sz w:val="24"/>
          <w:szCs w:val="24"/>
        </w:rPr>
      </w:pPr>
      <w:r w:rsidRPr="00AA0E9B">
        <w:rPr>
          <w:rFonts w:ascii="Times New Roman" w:hAnsi="Times New Roman" w:cs="Times New Roman"/>
          <w:b/>
          <w:sz w:val="24"/>
          <w:szCs w:val="24"/>
        </w:rPr>
        <w:t>Step</w:t>
      </w:r>
      <w:r>
        <w:rPr>
          <w:rFonts w:ascii="Times New Roman" w:hAnsi="Times New Roman" w:cs="Times New Roman"/>
          <w:b/>
          <w:sz w:val="24"/>
          <w:szCs w:val="24"/>
        </w:rPr>
        <w:t>6</w:t>
      </w:r>
      <w:r w:rsidRPr="00AA0E9B">
        <w:rPr>
          <w:rFonts w:ascii="Times New Roman" w:hAnsi="Times New Roman" w:cs="Times New Roman"/>
          <w:b/>
          <w:sz w:val="24"/>
          <w:szCs w:val="24"/>
        </w:rPr>
        <w:t>:</w:t>
      </w:r>
      <w:r w:rsidR="00256E4D" w:rsidRPr="00AA0E9B">
        <w:rPr>
          <w:rFonts w:ascii="Times New Roman" w:hAnsi="Times New Roman" w:cs="Times New Roman"/>
          <w:sz w:val="24"/>
          <w:szCs w:val="24"/>
        </w:rPr>
        <w:t xml:space="preserve"> If a right parenthesis is encountered, then</w:t>
      </w:r>
    </w:p>
    <w:p w:rsidR="00256E4D" w:rsidRPr="00AA0E9B" w:rsidRDefault="00256E4D" w:rsidP="00256E4D">
      <w:pPr>
        <w:numPr>
          <w:ilvl w:val="0"/>
          <w:numId w:val="3"/>
        </w:numPr>
        <w:spacing w:before="100" w:beforeAutospacing="1" w:after="100" w:afterAutospacing="1" w:line="240" w:lineRule="auto"/>
        <w:rPr>
          <w:rFonts w:ascii="Times New Roman" w:hAnsi="Times New Roman" w:cs="Times New Roman"/>
          <w:sz w:val="24"/>
          <w:szCs w:val="24"/>
        </w:rPr>
      </w:pPr>
      <w:r w:rsidRPr="00AA0E9B">
        <w:rPr>
          <w:rFonts w:ascii="Times New Roman" w:hAnsi="Times New Roman" w:cs="Times New Roman"/>
          <w:sz w:val="24"/>
          <w:szCs w:val="24"/>
        </w:rPr>
        <w:t>Repeatedly pop from the STACK and add to P each operator</w:t>
      </w:r>
      <w:r w:rsidRPr="00AA0E9B">
        <w:rPr>
          <w:rFonts w:ascii="Times New Roman" w:hAnsi="Times New Roman" w:cs="Times New Roman"/>
          <w:sz w:val="24"/>
          <w:szCs w:val="24"/>
        </w:rPr>
        <w:br/>
        <w:t>until a left parenthesis is encountered.</w:t>
      </w:r>
    </w:p>
    <w:p w:rsidR="00256E4D" w:rsidRPr="00AA0E9B" w:rsidRDefault="00256E4D" w:rsidP="00256E4D">
      <w:pPr>
        <w:numPr>
          <w:ilvl w:val="0"/>
          <w:numId w:val="3"/>
        </w:numPr>
        <w:spacing w:before="100" w:beforeAutospacing="1" w:after="100" w:afterAutospacing="1" w:line="240" w:lineRule="auto"/>
        <w:rPr>
          <w:rFonts w:ascii="Times New Roman" w:hAnsi="Times New Roman" w:cs="Times New Roman"/>
          <w:sz w:val="24"/>
          <w:szCs w:val="24"/>
        </w:rPr>
      </w:pPr>
      <w:r w:rsidRPr="00AA0E9B">
        <w:rPr>
          <w:rFonts w:ascii="Times New Roman" w:hAnsi="Times New Roman" w:cs="Times New Roman"/>
          <w:sz w:val="24"/>
          <w:szCs w:val="24"/>
        </w:rPr>
        <w:t>Remove the left parenthesis; do not add it to P.</w:t>
      </w:r>
    </w:p>
    <w:p w:rsidR="00256E4D" w:rsidRPr="00AA0E9B" w:rsidRDefault="00AA0E9B" w:rsidP="00256E4D">
      <w:pPr>
        <w:spacing w:after="0"/>
        <w:rPr>
          <w:rFonts w:ascii="Times New Roman" w:hAnsi="Times New Roman" w:cs="Times New Roman"/>
          <w:sz w:val="24"/>
          <w:szCs w:val="24"/>
        </w:rPr>
      </w:pPr>
      <w:r w:rsidRPr="00AA0E9B">
        <w:rPr>
          <w:rFonts w:ascii="Times New Roman" w:hAnsi="Times New Roman" w:cs="Times New Roman"/>
          <w:b/>
          <w:sz w:val="24"/>
          <w:szCs w:val="24"/>
        </w:rPr>
        <w:t>Step</w:t>
      </w:r>
      <w:r>
        <w:rPr>
          <w:rFonts w:ascii="Times New Roman" w:hAnsi="Times New Roman" w:cs="Times New Roman"/>
          <w:b/>
          <w:sz w:val="24"/>
          <w:szCs w:val="24"/>
        </w:rPr>
        <w:t>7</w:t>
      </w:r>
      <w:r w:rsidRPr="00AA0E9B">
        <w:rPr>
          <w:rFonts w:ascii="Times New Roman" w:hAnsi="Times New Roman" w:cs="Times New Roman"/>
          <w:b/>
          <w:sz w:val="24"/>
          <w:szCs w:val="24"/>
        </w:rPr>
        <w:t>:</w:t>
      </w:r>
      <w:r w:rsidR="00256E4D" w:rsidRPr="00AA0E9B">
        <w:rPr>
          <w:rFonts w:ascii="Times New Roman" w:hAnsi="Times New Roman" w:cs="Times New Roman"/>
          <w:sz w:val="24"/>
          <w:szCs w:val="24"/>
        </w:rPr>
        <w:t xml:space="preserve"> Exit</w:t>
      </w:r>
    </w:p>
    <w:p w:rsidR="00256E4D" w:rsidRPr="00AA0E9B" w:rsidRDefault="00FF088B" w:rsidP="00256E4D">
      <w:pPr>
        <w:rPr>
          <w:rFonts w:ascii="Times New Roman" w:hAnsi="Times New Roman" w:cs="Times New Roman"/>
          <w:sz w:val="24"/>
          <w:szCs w:val="24"/>
        </w:rPr>
      </w:pPr>
      <w:r w:rsidRPr="00AA0E9B">
        <w:rPr>
          <w:rFonts w:ascii="Times New Roman" w:hAnsi="Times New Roman" w:cs="Times New Roman"/>
          <w:b/>
          <w:bCs/>
          <w:sz w:val="24"/>
          <w:szCs w:val="24"/>
        </w:rPr>
        <w:lastRenderedPageBreak/>
        <w:t xml:space="preserve"> </w:t>
      </w:r>
      <w:r w:rsidR="00256E4D" w:rsidRPr="00AA0E9B">
        <w:rPr>
          <w:rFonts w:ascii="Times New Roman" w:hAnsi="Times New Roman" w:cs="Times New Roman"/>
          <w:b/>
          <w:bCs/>
          <w:sz w:val="24"/>
          <w:szCs w:val="24"/>
        </w:rPr>
        <w:t>Example:</w:t>
      </w:r>
    </w:p>
    <w:p w:rsidR="00256E4D" w:rsidRPr="00AA0E9B" w:rsidRDefault="00256E4D" w:rsidP="00256E4D">
      <w:pPr>
        <w:rPr>
          <w:rFonts w:ascii="Times New Roman" w:hAnsi="Times New Roman" w:cs="Times New Roman"/>
          <w:sz w:val="24"/>
          <w:szCs w:val="24"/>
        </w:rPr>
      </w:pPr>
      <w:r w:rsidRPr="00AA0E9B">
        <w:rPr>
          <w:rFonts w:ascii="Times New Roman" w:hAnsi="Times New Roman" w:cs="Times New Roman"/>
          <w:sz w:val="24"/>
          <w:szCs w:val="24"/>
        </w:rPr>
        <w:t>Infix Expression: 5+3*2</w:t>
      </w:r>
    </w:p>
    <w:p w:rsidR="00256E4D" w:rsidRPr="00AA0E9B" w:rsidRDefault="00256E4D" w:rsidP="00256E4D">
      <w:pPr>
        <w:rPr>
          <w:rFonts w:ascii="Times New Roman" w:hAnsi="Times New Roman" w:cs="Times New Roman"/>
          <w:sz w:val="24"/>
          <w:szCs w:val="24"/>
        </w:rPr>
      </w:pPr>
      <w:r w:rsidRPr="00AA0E9B">
        <w:rPr>
          <w:rFonts w:ascii="Times New Roman" w:hAnsi="Times New Roman" w:cs="Times New Roman"/>
          <w:sz w:val="24"/>
          <w:szCs w:val="24"/>
        </w:rPr>
        <w:t>Postfix Expression: 5 3 2*+.</w:t>
      </w:r>
    </w:p>
    <w:p w:rsidR="00FF088B" w:rsidRPr="00AA0E9B" w:rsidRDefault="00FF088B" w:rsidP="00256E4D">
      <w:pPr>
        <w:rPr>
          <w:rFonts w:ascii="Times New Roman" w:hAnsi="Times New Roman" w:cs="Times New Roman"/>
          <w:sz w:val="24"/>
          <w:szCs w:val="24"/>
        </w:rPr>
      </w:pPr>
      <w:ins w:id="0" w:author="Unknown">
        <w:r w:rsidRPr="00AA0E9B">
          <w:rPr>
            <w:rFonts w:ascii="Times New Roman" w:hAnsi="Times New Roman" w:cs="Times New Roman"/>
            <w:sz w:val="24"/>
            <w:szCs w:val="24"/>
          </w:rPr>
          <w:t xml:space="preserve">Infix Expression: </w:t>
        </w:r>
        <w:r w:rsidRPr="00AA0E9B">
          <w:rPr>
            <w:rFonts w:ascii="Times New Roman" w:hAnsi="Times New Roman" w:cs="Times New Roman"/>
            <w:b/>
            <w:bCs/>
            <w:sz w:val="24"/>
            <w:szCs w:val="24"/>
          </w:rPr>
          <w:t>A+ (B*C-(D/E^F)*G)*H</w:t>
        </w:r>
        <w:r w:rsidRPr="00AA0E9B">
          <w:rPr>
            <w:rFonts w:ascii="Times New Roman" w:hAnsi="Times New Roman" w:cs="Times New Roman"/>
            <w:sz w:val="24"/>
            <w:szCs w:val="24"/>
          </w:rPr>
          <w:t>,</w:t>
        </w:r>
      </w:ins>
    </w:p>
    <w:p w:rsidR="00AA0E9B" w:rsidRPr="00AA0E9B" w:rsidRDefault="00FF088B" w:rsidP="00FF088B">
      <w:pPr>
        <w:pStyle w:val="NormalWeb"/>
        <w:rPr>
          <w:ins w:id="1" w:author="Unknown"/>
          <w:b/>
          <w:bCs/>
        </w:rPr>
      </w:pPr>
      <w:ins w:id="2" w:author="Unknown">
        <w:r w:rsidRPr="00AA0E9B">
          <w:rPr>
            <w:b/>
            <w:bCs/>
          </w:rPr>
          <w:t>Resultant Postfix Expression: ABC*DEF^/G*-H*+</w:t>
        </w:r>
      </w:ins>
    </w:p>
    <w:p w:rsidR="00FF088B" w:rsidRPr="00AA0E9B" w:rsidRDefault="00FF088B" w:rsidP="00D12E32">
      <w:pPr>
        <w:spacing w:before="100" w:beforeAutospacing="1" w:after="100" w:afterAutospacing="1" w:line="240" w:lineRule="auto"/>
        <w:outlineLvl w:val="2"/>
        <w:rPr>
          <w:rFonts w:ascii="Times New Roman" w:eastAsia="Times New Roman" w:hAnsi="Times New Roman" w:cs="Times New Roman"/>
          <w:b/>
          <w:bCs/>
          <w:iCs/>
          <w:sz w:val="24"/>
          <w:szCs w:val="24"/>
        </w:rPr>
      </w:pPr>
    </w:p>
    <w:p w:rsidR="00AA0E9B" w:rsidRPr="00AA0E9B" w:rsidRDefault="00AA0E9B" w:rsidP="00AA0E9B">
      <w:pPr>
        <w:pStyle w:val="NormalWeb"/>
      </w:pPr>
      <w:r w:rsidRPr="00AA0E9B">
        <w:t xml:space="preserve">For better understanding, let us trace out an example </w:t>
      </w:r>
      <w:r w:rsidRPr="00AA0E9B">
        <w:rPr>
          <w:rStyle w:val="Strong"/>
        </w:rPr>
        <w:t>A * B – (C + D) + 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449"/>
        <w:gridCol w:w="3213"/>
        <w:gridCol w:w="907"/>
        <w:gridCol w:w="2729"/>
      </w:tblGrid>
      <w:tr w:rsidR="00AA0E9B" w:rsidRPr="00AA0E9B" w:rsidTr="0025197D">
        <w:trPr>
          <w:tblCellSpacing w:w="15" w:type="dxa"/>
        </w:trPr>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b/>
                <w:bCs/>
                <w:sz w:val="24"/>
                <w:szCs w:val="24"/>
              </w:rPr>
              <w:t>INPUT CHARACTER</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b/>
                <w:bCs/>
                <w:sz w:val="24"/>
                <w:szCs w:val="24"/>
              </w:rPr>
              <w:t>OPERATION ON STACK</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b/>
                <w:bCs/>
                <w:sz w:val="24"/>
                <w:szCs w:val="24"/>
              </w:rPr>
              <w:t>STACK</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b/>
                <w:bCs/>
                <w:sz w:val="24"/>
                <w:szCs w:val="24"/>
              </w:rPr>
              <w:t>POSTFIX EXPRESSION</w:t>
            </w:r>
          </w:p>
        </w:tc>
      </w:tr>
      <w:tr w:rsidR="00AA0E9B" w:rsidRPr="00AA0E9B" w:rsidTr="0025197D">
        <w:trPr>
          <w:tblCellSpacing w:w="15" w:type="dxa"/>
        </w:trPr>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A</w:t>
            </w:r>
          </w:p>
        </w:tc>
        <w:tc>
          <w:tcPr>
            <w:tcW w:w="0" w:type="auto"/>
            <w:vAlign w:val="center"/>
            <w:hideMark/>
          </w:tcPr>
          <w:p w:rsidR="00AA0E9B" w:rsidRPr="00AA0E9B" w:rsidRDefault="00AA0E9B" w:rsidP="0025197D">
            <w:pPr>
              <w:rPr>
                <w:rFonts w:ascii="Times New Roman" w:hAnsi="Times New Roman" w:cs="Times New Roman"/>
                <w:sz w:val="24"/>
                <w:szCs w:val="24"/>
              </w:rPr>
            </w:pP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Empty</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A</w:t>
            </w:r>
          </w:p>
        </w:tc>
      </w:tr>
      <w:tr w:rsidR="00AA0E9B" w:rsidRPr="00AA0E9B" w:rsidTr="0025197D">
        <w:trPr>
          <w:tblCellSpacing w:w="15" w:type="dxa"/>
        </w:trPr>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Push</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A</w:t>
            </w:r>
          </w:p>
        </w:tc>
      </w:tr>
      <w:tr w:rsidR="00AA0E9B" w:rsidRPr="00AA0E9B" w:rsidTr="0025197D">
        <w:trPr>
          <w:tblCellSpacing w:w="15" w:type="dxa"/>
        </w:trPr>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B</w:t>
            </w:r>
          </w:p>
        </w:tc>
        <w:tc>
          <w:tcPr>
            <w:tcW w:w="0" w:type="auto"/>
            <w:vAlign w:val="center"/>
            <w:hideMark/>
          </w:tcPr>
          <w:p w:rsidR="00AA0E9B" w:rsidRPr="00AA0E9B" w:rsidRDefault="00AA0E9B" w:rsidP="0025197D">
            <w:pPr>
              <w:rPr>
                <w:rFonts w:ascii="Times New Roman" w:hAnsi="Times New Roman" w:cs="Times New Roman"/>
                <w:sz w:val="24"/>
                <w:szCs w:val="24"/>
              </w:rPr>
            </w:pP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A B</w:t>
            </w:r>
          </w:p>
        </w:tc>
      </w:tr>
      <w:tr w:rsidR="00AA0E9B" w:rsidRPr="00AA0E9B" w:rsidTr="0025197D">
        <w:trPr>
          <w:tblCellSpacing w:w="15" w:type="dxa"/>
        </w:trPr>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Check and Push</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A B *</w:t>
            </w:r>
          </w:p>
        </w:tc>
      </w:tr>
      <w:tr w:rsidR="00AA0E9B" w:rsidRPr="00AA0E9B" w:rsidTr="0025197D">
        <w:trPr>
          <w:tblCellSpacing w:w="15" w:type="dxa"/>
        </w:trPr>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Push</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 (</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A B *</w:t>
            </w:r>
          </w:p>
        </w:tc>
      </w:tr>
      <w:tr w:rsidR="00AA0E9B" w:rsidRPr="00AA0E9B" w:rsidTr="0025197D">
        <w:trPr>
          <w:tblCellSpacing w:w="15" w:type="dxa"/>
        </w:trPr>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C</w:t>
            </w:r>
          </w:p>
        </w:tc>
        <w:tc>
          <w:tcPr>
            <w:tcW w:w="0" w:type="auto"/>
            <w:vAlign w:val="center"/>
            <w:hideMark/>
          </w:tcPr>
          <w:p w:rsidR="00AA0E9B" w:rsidRPr="00AA0E9B" w:rsidRDefault="00AA0E9B" w:rsidP="0025197D">
            <w:pPr>
              <w:rPr>
                <w:rFonts w:ascii="Times New Roman" w:hAnsi="Times New Roman" w:cs="Times New Roman"/>
                <w:sz w:val="24"/>
                <w:szCs w:val="24"/>
              </w:rPr>
            </w:pP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 (</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A B * C</w:t>
            </w:r>
          </w:p>
        </w:tc>
      </w:tr>
      <w:tr w:rsidR="00AA0E9B" w:rsidRPr="00AA0E9B" w:rsidTr="0025197D">
        <w:trPr>
          <w:tblCellSpacing w:w="15" w:type="dxa"/>
        </w:trPr>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Check and Push</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 ( +</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A B * C</w:t>
            </w:r>
          </w:p>
        </w:tc>
      </w:tr>
      <w:tr w:rsidR="00AA0E9B" w:rsidRPr="00AA0E9B" w:rsidTr="0025197D">
        <w:trPr>
          <w:tblCellSpacing w:w="15" w:type="dxa"/>
        </w:trPr>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D</w:t>
            </w:r>
          </w:p>
        </w:tc>
        <w:tc>
          <w:tcPr>
            <w:tcW w:w="0" w:type="auto"/>
            <w:vAlign w:val="center"/>
            <w:hideMark/>
          </w:tcPr>
          <w:p w:rsidR="00AA0E9B" w:rsidRPr="00AA0E9B" w:rsidRDefault="00AA0E9B" w:rsidP="0025197D">
            <w:pPr>
              <w:rPr>
                <w:rFonts w:ascii="Times New Roman" w:hAnsi="Times New Roman" w:cs="Times New Roman"/>
                <w:sz w:val="24"/>
                <w:szCs w:val="24"/>
              </w:rPr>
            </w:pP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 ( +</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A B * C D</w:t>
            </w:r>
          </w:p>
        </w:tc>
      </w:tr>
      <w:tr w:rsidR="00AA0E9B" w:rsidRPr="00AA0E9B" w:rsidTr="0025197D">
        <w:trPr>
          <w:tblCellSpacing w:w="15" w:type="dxa"/>
        </w:trPr>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Pop and append to postfix till ‘(‘</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A B * C D +</w:t>
            </w:r>
          </w:p>
        </w:tc>
      </w:tr>
      <w:tr w:rsidR="00AA0E9B" w:rsidRPr="00AA0E9B" w:rsidTr="0025197D">
        <w:trPr>
          <w:tblCellSpacing w:w="15" w:type="dxa"/>
        </w:trPr>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Check and push</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A B * C D + –</w:t>
            </w:r>
          </w:p>
        </w:tc>
      </w:tr>
      <w:tr w:rsidR="00AA0E9B" w:rsidRPr="00AA0E9B" w:rsidTr="0025197D">
        <w:trPr>
          <w:tblCellSpacing w:w="15" w:type="dxa"/>
        </w:trPr>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E</w:t>
            </w:r>
          </w:p>
        </w:tc>
        <w:tc>
          <w:tcPr>
            <w:tcW w:w="0" w:type="auto"/>
            <w:vAlign w:val="center"/>
            <w:hideMark/>
          </w:tcPr>
          <w:p w:rsidR="00AA0E9B" w:rsidRPr="00AA0E9B" w:rsidRDefault="00AA0E9B" w:rsidP="0025197D">
            <w:pPr>
              <w:rPr>
                <w:rFonts w:ascii="Times New Roman" w:hAnsi="Times New Roman" w:cs="Times New Roman"/>
                <w:sz w:val="24"/>
                <w:szCs w:val="24"/>
              </w:rPr>
            </w:pP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A B * C D + – E</w:t>
            </w:r>
          </w:p>
        </w:tc>
      </w:tr>
      <w:tr w:rsidR="00AA0E9B" w:rsidRPr="00AA0E9B" w:rsidTr="0025197D">
        <w:trPr>
          <w:tblCellSpacing w:w="15" w:type="dxa"/>
        </w:trPr>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End of Input</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Pop till Empty</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Empty</w:t>
            </w:r>
          </w:p>
        </w:tc>
        <w:tc>
          <w:tcPr>
            <w:tcW w:w="0" w:type="auto"/>
            <w:vAlign w:val="center"/>
            <w:hideMark/>
          </w:tcPr>
          <w:p w:rsidR="00AA0E9B" w:rsidRPr="00AA0E9B" w:rsidRDefault="00AA0E9B" w:rsidP="0025197D">
            <w:pPr>
              <w:rPr>
                <w:rFonts w:ascii="Times New Roman" w:hAnsi="Times New Roman" w:cs="Times New Roman"/>
                <w:sz w:val="24"/>
                <w:szCs w:val="24"/>
              </w:rPr>
            </w:pPr>
            <w:r w:rsidRPr="00AA0E9B">
              <w:rPr>
                <w:rFonts w:ascii="Times New Roman" w:hAnsi="Times New Roman" w:cs="Times New Roman"/>
                <w:sz w:val="24"/>
                <w:szCs w:val="24"/>
              </w:rPr>
              <w:t>A B * C D + – E +</w:t>
            </w:r>
          </w:p>
        </w:tc>
      </w:tr>
    </w:tbl>
    <w:p w:rsidR="00AA0E9B" w:rsidRPr="00AA0E9B" w:rsidRDefault="00AA0E9B" w:rsidP="00AA0E9B">
      <w:pPr>
        <w:pStyle w:val="NormalWeb"/>
      </w:pPr>
      <w:r w:rsidRPr="00AA0E9B">
        <w:rPr>
          <w:rStyle w:val="Strong"/>
        </w:rPr>
        <w:t xml:space="preserve">POSTFIX </w:t>
      </w:r>
      <w:proofErr w:type="gramStart"/>
      <w:r w:rsidRPr="00AA0E9B">
        <w:rPr>
          <w:rStyle w:val="Strong"/>
        </w:rPr>
        <w:t>Expression :-</w:t>
      </w:r>
      <w:proofErr w:type="gramEnd"/>
      <w:r w:rsidRPr="00AA0E9B">
        <w:rPr>
          <w:rStyle w:val="Strong"/>
        </w:rPr>
        <w:t xml:space="preserve"> A B * C D + – E +</w:t>
      </w:r>
    </w:p>
    <w:p w:rsidR="00AA0E9B" w:rsidRDefault="00AA0E9B" w:rsidP="00D12E32">
      <w:pPr>
        <w:spacing w:before="100" w:beforeAutospacing="1" w:after="100" w:afterAutospacing="1" w:line="240" w:lineRule="auto"/>
        <w:outlineLvl w:val="2"/>
        <w:rPr>
          <w:rFonts w:ascii="Times New Roman" w:eastAsia="Times New Roman" w:hAnsi="Times New Roman" w:cs="Times New Roman"/>
          <w:b/>
          <w:bCs/>
          <w:iCs/>
          <w:sz w:val="24"/>
          <w:szCs w:val="24"/>
        </w:rPr>
      </w:pPr>
    </w:p>
    <w:p w:rsidR="001442BE" w:rsidRPr="00AA0E9B" w:rsidRDefault="001442BE" w:rsidP="00D12E32">
      <w:pPr>
        <w:spacing w:before="100" w:beforeAutospacing="1" w:after="100" w:afterAutospacing="1" w:line="240" w:lineRule="auto"/>
        <w:outlineLvl w:val="2"/>
        <w:rPr>
          <w:rFonts w:ascii="Times New Roman" w:eastAsia="Times New Roman" w:hAnsi="Times New Roman" w:cs="Times New Roman"/>
          <w:b/>
          <w:bCs/>
          <w:sz w:val="32"/>
          <w:szCs w:val="32"/>
        </w:rPr>
      </w:pPr>
      <w:r w:rsidRPr="00AA0E9B">
        <w:rPr>
          <w:rFonts w:ascii="Times New Roman" w:eastAsia="Times New Roman" w:hAnsi="Times New Roman" w:cs="Times New Roman"/>
          <w:b/>
          <w:bCs/>
          <w:iCs/>
          <w:sz w:val="32"/>
          <w:szCs w:val="32"/>
        </w:rPr>
        <w:lastRenderedPageBreak/>
        <w:t xml:space="preserve">Algorithm to Convert Infix to Prefix </w:t>
      </w:r>
    </w:p>
    <w:p w:rsidR="001442BE" w:rsidRPr="00AA0E9B" w:rsidRDefault="001442BE" w:rsidP="00D12E32">
      <w:pPr>
        <w:spacing w:after="0" w:line="240" w:lineRule="auto"/>
        <w:rPr>
          <w:rFonts w:ascii="Times New Roman" w:eastAsia="Times New Roman" w:hAnsi="Times New Roman" w:cs="Times New Roman"/>
          <w:sz w:val="24"/>
          <w:szCs w:val="24"/>
        </w:rPr>
      </w:pPr>
      <w:proofErr w:type="gramStart"/>
      <w:r w:rsidRPr="00AA0E9B">
        <w:rPr>
          <w:rFonts w:ascii="Times New Roman" w:eastAsia="Times New Roman" w:hAnsi="Times New Roman" w:cs="Times New Roman"/>
          <w:b/>
          <w:bCs/>
          <w:sz w:val="24"/>
          <w:szCs w:val="24"/>
        </w:rPr>
        <w:t>Step 1.</w:t>
      </w:r>
      <w:proofErr w:type="gramEnd"/>
      <w:r w:rsidRPr="00AA0E9B">
        <w:rPr>
          <w:rFonts w:ascii="Times New Roman" w:eastAsia="Times New Roman" w:hAnsi="Times New Roman" w:cs="Times New Roman"/>
          <w:sz w:val="24"/>
          <w:szCs w:val="24"/>
        </w:rPr>
        <w:t xml:space="preserve"> Push “)” onto STACK, and add “(</w:t>
      </w:r>
      <w:proofErr w:type="gramStart"/>
      <w:r w:rsidRPr="00AA0E9B">
        <w:rPr>
          <w:rFonts w:ascii="Times New Roman" w:eastAsia="Times New Roman" w:hAnsi="Times New Roman" w:cs="Times New Roman"/>
          <w:sz w:val="24"/>
          <w:szCs w:val="24"/>
        </w:rPr>
        <w:t>“ to</w:t>
      </w:r>
      <w:proofErr w:type="gramEnd"/>
      <w:r w:rsidRPr="00AA0E9B">
        <w:rPr>
          <w:rFonts w:ascii="Times New Roman" w:eastAsia="Times New Roman" w:hAnsi="Times New Roman" w:cs="Times New Roman"/>
          <w:sz w:val="24"/>
          <w:szCs w:val="24"/>
        </w:rPr>
        <w:t xml:space="preserve"> end of the A</w:t>
      </w:r>
      <w:r w:rsidRPr="00AA0E9B">
        <w:rPr>
          <w:rFonts w:ascii="Times New Roman" w:eastAsia="Times New Roman" w:hAnsi="Times New Roman" w:cs="Times New Roman"/>
          <w:sz w:val="24"/>
          <w:szCs w:val="24"/>
        </w:rPr>
        <w:br/>
      </w:r>
      <w:r w:rsidRPr="00AA0E9B">
        <w:rPr>
          <w:rFonts w:ascii="Times New Roman" w:eastAsia="Times New Roman" w:hAnsi="Times New Roman" w:cs="Times New Roman"/>
          <w:b/>
          <w:bCs/>
          <w:sz w:val="24"/>
          <w:szCs w:val="24"/>
        </w:rPr>
        <w:t>Step 2.</w:t>
      </w:r>
      <w:r w:rsidRPr="00AA0E9B">
        <w:rPr>
          <w:rFonts w:ascii="Times New Roman" w:eastAsia="Times New Roman" w:hAnsi="Times New Roman" w:cs="Times New Roman"/>
          <w:sz w:val="24"/>
          <w:szCs w:val="24"/>
        </w:rPr>
        <w:t xml:space="preserve"> Scan A from right to left and repeat step 3 to 6 for each element of A until the STACK is empty</w:t>
      </w:r>
      <w:r w:rsidRPr="00AA0E9B">
        <w:rPr>
          <w:rFonts w:ascii="Times New Roman" w:eastAsia="Times New Roman" w:hAnsi="Times New Roman" w:cs="Times New Roman"/>
          <w:sz w:val="24"/>
          <w:szCs w:val="24"/>
        </w:rPr>
        <w:br/>
      </w:r>
      <w:r w:rsidRPr="00AA0E9B">
        <w:rPr>
          <w:rFonts w:ascii="Times New Roman" w:eastAsia="Times New Roman" w:hAnsi="Times New Roman" w:cs="Times New Roman"/>
          <w:b/>
          <w:bCs/>
          <w:sz w:val="24"/>
          <w:szCs w:val="24"/>
        </w:rPr>
        <w:t>Step 3.</w:t>
      </w:r>
      <w:r w:rsidRPr="00AA0E9B">
        <w:rPr>
          <w:rFonts w:ascii="Times New Roman" w:eastAsia="Times New Roman" w:hAnsi="Times New Roman" w:cs="Times New Roman"/>
          <w:sz w:val="24"/>
          <w:szCs w:val="24"/>
        </w:rPr>
        <w:t xml:space="preserve"> If an operand is encountered add it to B</w:t>
      </w:r>
      <w:r w:rsidRPr="00AA0E9B">
        <w:rPr>
          <w:rFonts w:ascii="Times New Roman" w:eastAsia="Times New Roman" w:hAnsi="Times New Roman" w:cs="Times New Roman"/>
          <w:sz w:val="24"/>
          <w:szCs w:val="24"/>
        </w:rPr>
        <w:br/>
      </w:r>
      <w:r w:rsidRPr="00AA0E9B">
        <w:rPr>
          <w:rFonts w:ascii="Times New Roman" w:eastAsia="Times New Roman" w:hAnsi="Times New Roman" w:cs="Times New Roman"/>
          <w:b/>
          <w:bCs/>
          <w:sz w:val="24"/>
          <w:szCs w:val="24"/>
        </w:rPr>
        <w:t>Step 4.</w:t>
      </w:r>
      <w:r w:rsidRPr="00AA0E9B">
        <w:rPr>
          <w:rFonts w:ascii="Times New Roman" w:eastAsia="Times New Roman" w:hAnsi="Times New Roman" w:cs="Times New Roman"/>
          <w:sz w:val="24"/>
          <w:szCs w:val="24"/>
        </w:rPr>
        <w:t xml:space="preserve"> If a right parenthesis is encountered push it onto STACK</w:t>
      </w:r>
      <w:r w:rsidRPr="00AA0E9B">
        <w:rPr>
          <w:rFonts w:ascii="Times New Roman" w:eastAsia="Times New Roman" w:hAnsi="Times New Roman" w:cs="Times New Roman"/>
          <w:sz w:val="24"/>
          <w:szCs w:val="24"/>
        </w:rPr>
        <w:br/>
      </w:r>
      <w:r w:rsidRPr="00AA0E9B">
        <w:rPr>
          <w:rFonts w:ascii="Times New Roman" w:eastAsia="Times New Roman" w:hAnsi="Times New Roman" w:cs="Times New Roman"/>
          <w:b/>
          <w:bCs/>
          <w:sz w:val="24"/>
          <w:szCs w:val="24"/>
        </w:rPr>
        <w:t>Step 5.</w:t>
      </w:r>
      <w:r w:rsidRPr="00AA0E9B">
        <w:rPr>
          <w:rFonts w:ascii="Times New Roman" w:eastAsia="Times New Roman" w:hAnsi="Times New Roman" w:cs="Times New Roman"/>
          <w:sz w:val="24"/>
          <w:szCs w:val="24"/>
        </w:rPr>
        <w:t xml:space="preserve"> If an operator is encountered then:</w:t>
      </w:r>
    </w:p>
    <w:p w:rsidR="001442BE" w:rsidRPr="00AA0E9B" w:rsidRDefault="001442BE" w:rsidP="00D12E32">
      <w:pPr>
        <w:spacing w:after="0" w:line="240" w:lineRule="auto"/>
        <w:ind w:left="720"/>
        <w:rPr>
          <w:rFonts w:ascii="Times New Roman" w:eastAsia="Times New Roman" w:hAnsi="Times New Roman" w:cs="Times New Roman"/>
          <w:sz w:val="24"/>
          <w:szCs w:val="24"/>
        </w:rPr>
      </w:pPr>
      <w:r w:rsidRPr="00AA0E9B">
        <w:rPr>
          <w:rFonts w:ascii="Times New Roman" w:eastAsia="Times New Roman" w:hAnsi="Times New Roman" w:cs="Times New Roman"/>
          <w:b/>
          <w:bCs/>
          <w:sz w:val="24"/>
          <w:szCs w:val="24"/>
        </w:rPr>
        <w:t>a.</w:t>
      </w:r>
      <w:r w:rsidRPr="00AA0E9B">
        <w:rPr>
          <w:rFonts w:ascii="Times New Roman" w:eastAsia="Times New Roman" w:hAnsi="Times New Roman" w:cs="Times New Roman"/>
          <w:sz w:val="24"/>
          <w:szCs w:val="24"/>
        </w:rPr>
        <w:t xml:space="preserve"> Repeatedly pop from STACK and add to B each operator (on the top </w:t>
      </w:r>
      <w:proofErr w:type="gramStart"/>
      <w:r w:rsidRPr="00AA0E9B">
        <w:rPr>
          <w:rFonts w:ascii="Times New Roman" w:eastAsia="Times New Roman" w:hAnsi="Times New Roman" w:cs="Times New Roman"/>
          <w:sz w:val="24"/>
          <w:szCs w:val="24"/>
        </w:rPr>
        <w:t xml:space="preserve">of </w:t>
      </w:r>
      <w:r w:rsidR="00D12E32" w:rsidRPr="00AA0E9B">
        <w:rPr>
          <w:rFonts w:ascii="Times New Roman" w:eastAsia="Times New Roman" w:hAnsi="Times New Roman" w:cs="Times New Roman"/>
          <w:sz w:val="24"/>
          <w:szCs w:val="24"/>
        </w:rPr>
        <w:t xml:space="preserve"> </w:t>
      </w:r>
      <w:r w:rsidRPr="00AA0E9B">
        <w:rPr>
          <w:rFonts w:ascii="Times New Roman" w:eastAsia="Times New Roman" w:hAnsi="Times New Roman" w:cs="Times New Roman"/>
          <w:sz w:val="24"/>
          <w:szCs w:val="24"/>
        </w:rPr>
        <w:t>STACK</w:t>
      </w:r>
      <w:proofErr w:type="gramEnd"/>
      <w:r w:rsidRPr="00AA0E9B">
        <w:rPr>
          <w:rFonts w:ascii="Times New Roman" w:eastAsia="Times New Roman" w:hAnsi="Times New Roman" w:cs="Times New Roman"/>
          <w:sz w:val="24"/>
          <w:szCs w:val="24"/>
        </w:rPr>
        <w:t>) which has same or higher precedence than the operator.</w:t>
      </w:r>
    </w:p>
    <w:p w:rsidR="001442BE" w:rsidRPr="00AA0E9B" w:rsidRDefault="001442BE" w:rsidP="00D12E32">
      <w:pPr>
        <w:spacing w:after="0" w:line="240" w:lineRule="auto"/>
        <w:ind w:left="720"/>
        <w:rPr>
          <w:rFonts w:ascii="Times New Roman" w:eastAsia="Times New Roman" w:hAnsi="Times New Roman" w:cs="Times New Roman"/>
          <w:sz w:val="24"/>
          <w:szCs w:val="24"/>
        </w:rPr>
      </w:pPr>
      <w:r w:rsidRPr="00AA0E9B">
        <w:rPr>
          <w:rFonts w:ascii="Times New Roman" w:eastAsia="Times New Roman" w:hAnsi="Times New Roman" w:cs="Times New Roman"/>
          <w:b/>
          <w:bCs/>
          <w:sz w:val="24"/>
          <w:szCs w:val="24"/>
        </w:rPr>
        <w:t>b.</w:t>
      </w:r>
      <w:r w:rsidRPr="00AA0E9B">
        <w:rPr>
          <w:rFonts w:ascii="Times New Roman" w:eastAsia="Times New Roman" w:hAnsi="Times New Roman" w:cs="Times New Roman"/>
          <w:sz w:val="24"/>
          <w:szCs w:val="24"/>
        </w:rPr>
        <w:t xml:space="preserve"> Add operator to STACK</w:t>
      </w:r>
    </w:p>
    <w:p w:rsidR="001442BE" w:rsidRPr="00AA0E9B" w:rsidRDefault="001442BE" w:rsidP="00D12E32">
      <w:pPr>
        <w:spacing w:after="0" w:line="240" w:lineRule="auto"/>
        <w:rPr>
          <w:rFonts w:ascii="Times New Roman" w:eastAsia="Times New Roman" w:hAnsi="Times New Roman" w:cs="Times New Roman"/>
          <w:sz w:val="24"/>
          <w:szCs w:val="24"/>
        </w:rPr>
      </w:pPr>
      <w:proofErr w:type="gramStart"/>
      <w:r w:rsidRPr="00AA0E9B">
        <w:rPr>
          <w:rFonts w:ascii="Times New Roman" w:eastAsia="Times New Roman" w:hAnsi="Times New Roman" w:cs="Times New Roman"/>
          <w:b/>
          <w:bCs/>
          <w:sz w:val="24"/>
          <w:szCs w:val="24"/>
        </w:rPr>
        <w:t>Step 6.</w:t>
      </w:r>
      <w:proofErr w:type="gramEnd"/>
      <w:r w:rsidRPr="00AA0E9B">
        <w:rPr>
          <w:rFonts w:ascii="Times New Roman" w:eastAsia="Times New Roman" w:hAnsi="Times New Roman" w:cs="Times New Roman"/>
          <w:sz w:val="24"/>
          <w:szCs w:val="24"/>
        </w:rPr>
        <w:t xml:space="preserve"> If left parenthesis is </w:t>
      </w:r>
      <w:r w:rsidR="00D12E32" w:rsidRPr="00AA0E9B">
        <w:rPr>
          <w:rFonts w:ascii="Times New Roman" w:eastAsia="Times New Roman" w:hAnsi="Times New Roman" w:cs="Times New Roman"/>
          <w:sz w:val="24"/>
          <w:szCs w:val="24"/>
        </w:rPr>
        <w:t>encountered</w:t>
      </w:r>
      <w:r w:rsidRPr="00AA0E9B">
        <w:rPr>
          <w:rFonts w:ascii="Times New Roman" w:eastAsia="Times New Roman" w:hAnsi="Times New Roman" w:cs="Times New Roman"/>
          <w:sz w:val="24"/>
          <w:szCs w:val="24"/>
        </w:rPr>
        <w:t xml:space="preserve"> then</w:t>
      </w:r>
    </w:p>
    <w:p w:rsidR="001442BE" w:rsidRPr="00AA0E9B" w:rsidRDefault="001442BE" w:rsidP="00D12E32">
      <w:pPr>
        <w:spacing w:after="0" w:line="240" w:lineRule="auto"/>
        <w:ind w:left="720"/>
        <w:rPr>
          <w:rFonts w:ascii="Times New Roman" w:eastAsia="Times New Roman" w:hAnsi="Times New Roman" w:cs="Times New Roman"/>
          <w:sz w:val="24"/>
          <w:szCs w:val="24"/>
        </w:rPr>
      </w:pPr>
      <w:r w:rsidRPr="00AA0E9B">
        <w:rPr>
          <w:rFonts w:ascii="Times New Roman" w:eastAsia="Times New Roman" w:hAnsi="Times New Roman" w:cs="Times New Roman"/>
          <w:b/>
          <w:bCs/>
          <w:sz w:val="24"/>
          <w:szCs w:val="24"/>
        </w:rPr>
        <w:t>a.</w:t>
      </w:r>
      <w:r w:rsidRPr="00AA0E9B">
        <w:rPr>
          <w:rFonts w:ascii="Times New Roman" w:eastAsia="Times New Roman" w:hAnsi="Times New Roman" w:cs="Times New Roman"/>
          <w:sz w:val="24"/>
          <w:szCs w:val="24"/>
        </w:rPr>
        <w:t xml:space="preserve"> Repeatedly pop from the STACK and add to B (each operator on top of stack until a left parenthesis is </w:t>
      </w:r>
      <w:r w:rsidR="00D12E32" w:rsidRPr="00AA0E9B">
        <w:rPr>
          <w:rFonts w:ascii="Times New Roman" w:eastAsia="Times New Roman" w:hAnsi="Times New Roman" w:cs="Times New Roman"/>
          <w:sz w:val="24"/>
          <w:szCs w:val="24"/>
        </w:rPr>
        <w:t>encountered</w:t>
      </w:r>
      <w:r w:rsidRPr="00AA0E9B">
        <w:rPr>
          <w:rFonts w:ascii="Times New Roman" w:eastAsia="Times New Roman" w:hAnsi="Times New Roman" w:cs="Times New Roman"/>
          <w:sz w:val="24"/>
          <w:szCs w:val="24"/>
        </w:rPr>
        <w:t>)</w:t>
      </w:r>
    </w:p>
    <w:p w:rsidR="001442BE" w:rsidRPr="00AA0E9B" w:rsidRDefault="001442BE" w:rsidP="00D12E32">
      <w:pPr>
        <w:spacing w:after="0" w:line="240" w:lineRule="auto"/>
        <w:ind w:left="720"/>
        <w:rPr>
          <w:rFonts w:ascii="Times New Roman" w:eastAsia="Times New Roman" w:hAnsi="Times New Roman" w:cs="Times New Roman"/>
          <w:sz w:val="24"/>
          <w:szCs w:val="24"/>
        </w:rPr>
      </w:pPr>
      <w:r w:rsidRPr="00AA0E9B">
        <w:rPr>
          <w:rFonts w:ascii="Times New Roman" w:eastAsia="Times New Roman" w:hAnsi="Times New Roman" w:cs="Times New Roman"/>
          <w:b/>
          <w:bCs/>
          <w:sz w:val="24"/>
          <w:szCs w:val="24"/>
        </w:rPr>
        <w:t>b.</w:t>
      </w:r>
      <w:r w:rsidRPr="00AA0E9B">
        <w:rPr>
          <w:rFonts w:ascii="Times New Roman" w:eastAsia="Times New Roman" w:hAnsi="Times New Roman" w:cs="Times New Roman"/>
          <w:sz w:val="24"/>
          <w:szCs w:val="24"/>
        </w:rPr>
        <w:t xml:space="preserve"> Remove the left parenthesis</w:t>
      </w:r>
    </w:p>
    <w:p w:rsidR="001442BE" w:rsidRPr="00AA0E9B" w:rsidRDefault="001442BE" w:rsidP="00D12E32">
      <w:pPr>
        <w:spacing w:after="0" w:line="240" w:lineRule="auto"/>
        <w:rPr>
          <w:rFonts w:ascii="Times New Roman" w:eastAsia="Times New Roman" w:hAnsi="Times New Roman" w:cs="Times New Roman"/>
          <w:sz w:val="24"/>
          <w:szCs w:val="24"/>
        </w:rPr>
      </w:pPr>
      <w:proofErr w:type="gramStart"/>
      <w:r w:rsidRPr="00AA0E9B">
        <w:rPr>
          <w:rFonts w:ascii="Times New Roman" w:eastAsia="Times New Roman" w:hAnsi="Times New Roman" w:cs="Times New Roman"/>
          <w:b/>
          <w:bCs/>
          <w:sz w:val="24"/>
          <w:szCs w:val="24"/>
        </w:rPr>
        <w:t>Step 7.</w:t>
      </w:r>
      <w:proofErr w:type="gramEnd"/>
      <w:r w:rsidRPr="00AA0E9B">
        <w:rPr>
          <w:rFonts w:ascii="Times New Roman" w:eastAsia="Times New Roman" w:hAnsi="Times New Roman" w:cs="Times New Roman"/>
          <w:sz w:val="24"/>
          <w:szCs w:val="24"/>
        </w:rPr>
        <w:t xml:space="preserve"> Exit</w:t>
      </w:r>
    </w:p>
    <w:p w:rsidR="001442BE" w:rsidRPr="00AA0E9B" w:rsidRDefault="001442BE" w:rsidP="00D12E32">
      <w:pPr>
        <w:spacing w:after="0" w:line="240" w:lineRule="auto"/>
        <w:rPr>
          <w:rFonts w:ascii="Times New Roman" w:eastAsia="Times New Roman" w:hAnsi="Times New Roman" w:cs="Times New Roman"/>
          <w:sz w:val="24"/>
          <w:szCs w:val="24"/>
        </w:rPr>
      </w:pPr>
    </w:p>
    <w:p w:rsidR="00FF088B" w:rsidRPr="00AA0E9B" w:rsidRDefault="00FF088B" w:rsidP="00D12E32">
      <w:pPr>
        <w:spacing w:after="0" w:line="240" w:lineRule="auto"/>
        <w:rPr>
          <w:rFonts w:ascii="Times New Roman" w:eastAsia="Times New Roman" w:hAnsi="Times New Roman" w:cs="Times New Roman"/>
          <w:sz w:val="24"/>
          <w:szCs w:val="24"/>
        </w:rPr>
      </w:pPr>
    </w:p>
    <w:sectPr w:rsidR="00FF088B" w:rsidRPr="00AA0E9B" w:rsidSect="00A902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42621"/>
    <w:multiLevelType w:val="multilevel"/>
    <w:tmpl w:val="FBB8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3317BF"/>
    <w:multiLevelType w:val="multilevel"/>
    <w:tmpl w:val="3E9C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B46E28"/>
    <w:multiLevelType w:val="multilevel"/>
    <w:tmpl w:val="6D6E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1442BE"/>
    <w:rsid w:val="001442BE"/>
    <w:rsid w:val="00192963"/>
    <w:rsid w:val="00256E4D"/>
    <w:rsid w:val="00455F80"/>
    <w:rsid w:val="00A902B8"/>
    <w:rsid w:val="00AA0E9B"/>
    <w:rsid w:val="00D12E32"/>
    <w:rsid w:val="00D34411"/>
    <w:rsid w:val="00D547CA"/>
    <w:rsid w:val="00DB4A10"/>
    <w:rsid w:val="00FF08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2BE"/>
    <w:rPr>
      <w:rFonts w:eastAsiaTheme="minorEastAsia"/>
    </w:rPr>
  </w:style>
  <w:style w:type="paragraph" w:styleId="Heading2">
    <w:name w:val="heading 2"/>
    <w:basedOn w:val="Normal"/>
    <w:link w:val="Heading2Char"/>
    <w:uiPriority w:val="9"/>
    <w:qFormat/>
    <w:rsid w:val="00256E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2BE"/>
    <w:rPr>
      <w:rFonts w:ascii="Tahoma" w:eastAsiaTheme="minorEastAsia" w:hAnsi="Tahoma" w:cs="Tahoma"/>
      <w:sz w:val="16"/>
      <w:szCs w:val="16"/>
    </w:rPr>
  </w:style>
  <w:style w:type="character" w:customStyle="1" w:styleId="Heading2Char">
    <w:name w:val="Heading 2 Char"/>
    <w:basedOn w:val="DefaultParagraphFont"/>
    <w:link w:val="Heading2"/>
    <w:uiPriority w:val="9"/>
    <w:rsid w:val="00256E4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56E4D"/>
    <w:rPr>
      <w:color w:val="0000FF"/>
      <w:u w:val="single"/>
    </w:rPr>
  </w:style>
  <w:style w:type="paragraph" w:styleId="NormalWeb">
    <w:name w:val="Normal (Web)"/>
    <w:basedOn w:val="Normal"/>
    <w:uiPriority w:val="99"/>
    <w:semiHidden/>
    <w:unhideWhenUsed/>
    <w:rsid w:val="00FF08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0E9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crazyprogrammer.com/2013/12/c-program-for-array-representation-of-stack-push-pop-displa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Dr_Manjulata</dc:creator>
  <cp:lastModifiedBy>Dr_Manjulata</cp:lastModifiedBy>
  <cp:revision>2</cp:revision>
  <dcterms:created xsi:type="dcterms:W3CDTF">2019-02-06T10:48:00Z</dcterms:created>
  <dcterms:modified xsi:type="dcterms:W3CDTF">2019-02-06T10:48:00Z</dcterms:modified>
</cp:coreProperties>
</file>